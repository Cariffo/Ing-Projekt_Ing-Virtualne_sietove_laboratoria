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A7BDB" w14:textId="77777777" w:rsidR="00D447FE" w:rsidRDefault="00D447FE" w:rsidP="00D447FE">
      <w:pPr>
        <w:pStyle w:val="CourseName"/>
        <w:rPr>
          <w:rFonts w:eastAsia="MS Mincho"/>
        </w:rPr>
      </w:pPr>
      <w:r w:rsidRPr="001C1A6C">
        <w:rPr>
          <w:rFonts w:eastAsia="MS Mincho"/>
        </w:rPr>
        <w:t>CCN</w:t>
      </w:r>
      <w:r>
        <w:rPr>
          <w:rFonts w:eastAsia="MS Mincho"/>
        </w:rPr>
        <w:t>Pv7 SWITCH</w:t>
      </w:r>
    </w:p>
    <w:p w14:paraId="7D3A7BDC" w14:textId="77777777" w:rsidR="00D447FE" w:rsidRPr="00775A3F" w:rsidRDefault="00D447FE" w:rsidP="00D447FE">
      <w:pPr>
        <w:pStyle w:val="BodyFormat"/>
        <w:rPr>
          <w:rFonts w:eastAsia="MS Mincho"/>
          <w:szCs w:val="18"/>
        </w:rPr>
      </w:pPr>
    </w:p>
    <w:p w14:paraId="7D3A7BDD" w14:textId="0B04F883" w:rsidR="00D447FE" w:rsidRDefault="00137EE6" w:rsidP="00D447FE">
      <w:pPr>
        <w:pStyle w:val="LabTitle"/>
        <w:rPr>
          <w:color w:val="FF0000"/>
        </w:rPr>
      </w:pPr>
      <w:r w:rsidRPr="00775A3F">
        <w:t xml:space="preserve">Chapter </w:t>
      </w:r>
      <w:r>
        <w:t>10</w:t>
      </w:r>
      <w:r w:rsidRPr="00775A3F">
        <w:t xml:space="preserve"> Lab </w:t>
      </w:r>
      <w:r>
        <w:t>10-2</w:t>
      </w:r>
      <w:r w:rsidRPr="00775A3F">
        <w:t xml:space="preserve">, </w:t>
      </w:r>
      <w:r>
        <w:t xml:space="preserve">Securing VLANs </w:t>
      </w:r>
    </w:p>
    <w:p w14:paraId="58BE5F94" w14:textId="426B2082" w:rsidR="00F86F5C" w:rsidRDefault="00F86F5C" w:rsidP="00D447FE">
      <w:pPr>
        <w:pStyle w:val="LabTitle"/>
        <w:rPr>
          <w:rStyle w:val="SectionHeadingChar"/>
          <w:rFonts w:eastAsia="Calibri"/>
          <w:color w:val="FF0000"/>
        </w:rPr>
      </w:pPr>
      <w:r>
        <w:rPr>
          <w:color w:val="FF0000"/>
        </w:rPr>
        <w:t>Modifikovaný: PS 2017-06-11</w:t>
      </w:r>
    </w:p>
    <w:p w14:paraId="7D3A7BDE" w14:textId="77777777" w:rsidR="00D447FE" w:rsidRDefault="00D447FE" w:rsidP="00D447FE">
      <w:pPr>
        <w:pStyle w:val="SectionHeading"/>
      </w:pPr>
      <w:r w:rsidRPr="008C6A1E">
        <w:t>Topology</w:t>
      </w:r>
    </w:p>
    <w:p w14:paraId="7D3A7BDF" w14:textId="5D31130A" w:rsidR="00D447FE" w:rsidRPr="00F46AA2" w:rsidRDefault="00F86F5C" w:rsidP="00D447FE">
      <w:pPr>
        <w:jc w:val="center"/>
        <w:rPr>
          <w:lang w:eastAsia="zh-CN"/>
        </w:rPr>
      </w:pPr>
      <w:r>
        <w:object w:dxaOrig="6706" w:dyaOrig="4321" w14:anchorId="40FB1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228pt" o:ole="">
            <v:imagedata r:id="rId8" o:title=""/>
          </v:shape>
          <o:OLEObject Type="Embed" ProgID="Visio.Drawing.15" ShapeID="_x0000_i1025" DrawAspect="Content" ObjectID="_1558701055" r:id="rId9"/>
        </w:object>
      </w:r>
    </w:p>
    <w:p w14:paraId="7D3A7BE0" w14:textId="77777777" w:rsidR="00D447FE" w:rsidRDefault="00D447FE" w:rsidP="00D447FE">
      <w:pPr>
        <w:pStyle w:val="SectionHeading"/>
      </w:pPr>
      <w:r>
        <w:t>Objectives</w:t>
      </w:r>
    </w:p>
    <w:p w14:paraId="5223A4EA" w14:textId="77777777" w:rsidR="00F86F5C" w:rsidRDefault="00F86F5C" w:rsidP="00F86F5C">
      <w:pPr>
        <w:pStyle w:val="BulletBody"/>
      </w:pPr>
      <w:r>
        <w:t>Secure the staff VLAN from the student VLAN.</w:t>
      </w:r>
    </w:p>
    <w:p w14:paraId="3C7A87EA" w14:textId="77777777" w:rsidR="00F86F5C" w:rsidRDefault="00F86F5C" w:rsidP="00F86F5C">
      <w:pPr>
        <w:pStyle w:val="BulletBody"/>
      </w:pPr>
      <w:r>
        <w:t>Secure the staff VLAN when temporary staff personnel are used.</w:t>
      </w:r>
    </w:p>
    <w:p w14:paraId="7D3A7BE1" w14:textId="77777777" w:rsidR="00D447FE" w:rsidRDefault="00D447FE" w:rsidP="00D447FE">
      <w:pPr>
        <w:pStyle w:val="BulletBody"/>
      </w:pPr>
      <w:r>
        <w:t>Secure the server farm using private VLANs.</w:t>
      </w:r>
    </w:p>
    <w:p w14:paraId="284EF751" w14:textId="7878CF94" w:rsidR="00C44818" w:rsidRDefault="00C44818" w:rsidP="00C44818">
      <w:pPr>
        <w:pStyle w:val="BulletBody"/>
        <w:numPr>
          <w:ilvl w:val="0"/>
          <w:numId w:val="0"/>
        </w:numPr>
        <w:ind w:left="1080" w:hanging="360"/>
      </w:pPr>
      <w:r>
        <w:t>POZN: modifikácia -&gt; najprv RACL, VACL, potom private vlan</w:t>
      </w:r>
    </w:p>
    <w:p w14:paraId="7D3A7BE4" w14:textId="77777777" w:rsidR="00D447FE" w:rsidRDefault="00D447FE" w:rsidP="00D447FE">
      <w:pPr>
        <w:pStyle w:val="SectionHeading"/>
        <w:outlineLvl w:val="0"/>
        <w:rPr>
          <w:rFonts w:eastAsia="Arial"/>
        </w:rPr>
      </w:pPr>
      <w:r>
        <w:rPr>
          <w:rFonts w:eastAsia="Arial"/>
        </w:rPr>
        <w:t xml:space="preserve">Background </w:t>
      </w:r>
    </w:p>
    <w:p w14:paraId="7D3A7BE5" w14:textId="77777777" w:rsidR="00D447FE" w:rsidRDefault="00D447FE" w:rsidP="00D447FE">
      <w:pPr>
        <w:pStyle w:val="BodyFormat"/>
      </w:pPr>
      <w:bookmarkStart w:id="0" w:name="_Toc492961008"/>
      <w:bookmarkStart w:id="1" w:name="_Toc492974528"/>
      <w:bookmarkStart w:id="2" w:name="_Toc492974581"/>
      <w:bookmarkStart w:id="3" w:name="_Toc494171525"/>
      <w:r>
        <w:t xml:space="preserve">In this lab, you will configure the network to protect the VLANs using router ACLs, VLAN ACLs, and private VLANs. First, you will secure the new server farm </w:t>
      </w:r>
      <w:r w:rsidR="003E44D4">
        <w:t xml:space="preserve">(Host C) </w:t>
      </w:r>
      <w:r>
        <w:t>by using private VLANs. Service providers use private VLANs to separate different customers’ traffic while utilizing the same parent VLAN for all server traffic. The private VLANs provide traffic isolation between devices, even though they might exist on the same VLAN.</w:t>
      </w:r>
    </w:p>
    <w:p w14:paraId="7D3A7BE6" w14:textId="77777777" w:rsidR="00D447FE" w:rsidRDefault="00D447FE" w:rsidP="00D447FE">
      <w:pPr>
        <w:pStyle w:val="BodyFormat"/>
      </w:pPr>
      <w:r>
        <w:t>You will then secure the staff VLAN from the student VLAN by using a RACL, which prevents traffic from the student VLAN from reaching the staff VLAN. This allows the student traffic to utilize the network and Internet services while keeping the students from accessing any of the staff resources.</w:t>
      </w:r>
    </w:p>
    <w:p w14:paraId="7D3A7BE7" w14:textId="77777777" w:rsidR="00D447FE" w:rsidRDefault="00D447FE" w:rsidP="00D447FE">
      <w:pPr>
        <w:pStyle w:val="BodyFormat"/>
      </w:pPr>
      <w:r>
        <w:t xml:space="preserve">Lastly, you will configure a VACL that allows a host on the staff network to be set up to use the VLAN for access but keeps the host isolated from the rest of the staff machines. This machine is used by temporary staff employees. </w:t>
      </w:r>
    </w:p>
    <w:bookmarkEnd w:id="0"/>
    <w:bookmarkEnd w:id="1"/>
    <w:bookmarkEnd w:id="2"/>
    <w:bookmarkEnd w:id="3"/>
    <w:p w14:paraId="7D3A7BE8" w14:textId="77777777" w:rsidR="00D447FE" w:rsidRPr="003E44D4" w:rsidRDefault="00D447FE" w:rsidP="003E44D4">
      <w:pPr>
        <w:pStyle w:val="BodyTextL25"/>
      </w:pPr>
      <w:r w:rsidRPr="009B499E">
        <w:rPr>
          <w:b/>
        </w:rPr>
        <w:lastRenderedPageBreak/>
        <w:t>Note:</w:t>
      </w:r>
      <w:r w:rsidRPr="009B499E">
        <w:t xml:space="preserve"> </w:t>
      </w:r>
      <w:r w:rsidR="003E44D4" w:rsidRPr="003E44D4">
        <w:t>This lab uses Cisco Catalyst 3560 and 2960 switches running Cisco IOS 15.0(2) IP Services and LAN Base images, respectively. The 3560 and 2960 switches are configured with the SDM templates “dual-ipv4-and-ipv6 routing” and “lanbase-routing”, respectively. Depending on the switch model and Cisco IOS Software version, the commands available and output produced might vary from what is shown in this lab. Catalyst 3650 switches (running any Cisco IOS XE release) and Catalyst 2960-Plus switches (running any supported Cisco IOS image) can be used in place of the Catalyst 3560 switches and the Catalyst 2960 switches.</w:t>
      </w:r>
    </w:p>
    <w:p w14:paraId="7D3A7BE9" w14:textId="77777777" w:rsidR="00D447FE" w:rsidRPr="0050785D" w:rsidRDefault="00D447FE" w:rsidP="00D447FE">
      <w:pPr>
        <w:pStyle w:val="SectionHeading"/>
      </w:pPr>
      <w:r w:rsidRPr="0050785D">
        <w:t xml:space="preserve">Required Resources </w:t>
      </w:r>
    </w:p>
    <w:p w14:paraId="7D3A7BEA" w14:textId="77777777" w:rsidR="00D447FE" w:rsidRPr="0050785D" w:rsidRDefault="00D447FE" w:rsidP="00D447FE">
      <w:pPr>
        <w:pStyle w:val="BulletBody"/>
        <w:rPr>
          <w:szCs w:val="20"/>
        </w:rPr>
      </w:pPr>
      <w:r>
        <w:rPr>
          <w:szCs w:val="20"/>
        </w:rPr>
        <w:t>2</w:t>
      </w:r>
      <w:r w:rsidRPr="0050785D">
        <w:rPr>
          <w:szCs w:val="20"/>
        </w:rPr>
        <w:t xml:space="preserve"> switch</w:t>
      </w:r>
      <w:r>
        <w:rPr>
          <w:szCs w:val="20"/>
        </w:rPr>
        <w:t>es</w:t>
      </w:r>
      <w:r w:rsidRPr="0050785D">
        <w:rPr>
          <w:szCs w:val="20"/>
        </w:rPr>
        <w:t xml:space="preserve"> (Cisco 2960 </w:t>
      </w:r>
      <w:r w:rsidRPr="0050785D">
        <w:rPr>
          <w:rFonts w:eastAsia="Arial"/>
        </w:rPr>
        <w:t xml:space="preserve">with </w:t>
      </w:r>
      <w:r>
        <w:rPr>
          <w:rFonts w:eastAsia="Arial"/>
        </w:rPr>
        <w:t xml:space="preserve">the </w:t>
      </w:r>
      <w:r w:rsidRPr="0050785D">
        <w:rPr>
          <w:rFonts w:eastAsia="Arial"/>
        </w:rPr>
        <w:t xml:space="preserve">Cisco IOS Release </w:t>
      </w:r>
      <w:r w:rsidRPr="003E3F14">
        <w:rPr>
          <w:rFonts w:eastAsia="Arial"/>
        </w:rPr>
        <w:t>15.0(2)SE6</w:t>
      </w:r>
      <w:r>
        <w:rPr>
          <w:rFonts w:eastAsia="Arial"/>
        </w:rPr>
        <w:t xml:space="preserve"> </w:t>
      </w:r>
      <w:r w:rsidRPr="0050785D">
        <w:t xml:space="preserve">C2960-LANBASEK9-M </w:t>
      </w:r>
      <w:r w:rsidRPr="0050785D">
        <w:rPr>
          <w:rFonts w:eastAsia="Arial"/>
        </w:rPr>
        <w:t>image or comparable</w:t>
      </w:r>
      <w:r w:rsidRPr="0050785D">
        <w:rPr>
          <w:szCs w:val="20"/>
        </w:rPr>
        <w:t>)</w:t>
      </w:r>
    </w:p>
    <w:p w14:paraId="7D3A7BEB" w14:textId="77777777" w:rsidR="00D447FE" w:rsidRPr="0050785D" w:rsidRDefault="00D447FE" w:rsidP="00D447FE">
      <w:pPr>
        <w:pStyle w:val="BulletBody"/>
        <w:rPr>
          <w:szCs w:val="20"/>
        </w:rPr>
      </w:pPr>
      <w:r w:rsidRPr="0050785D">
        <w:rPr>
          <w:szCs w:val="20"/>
        </w:rPr>
        <w:t xml:space="preserve">2 switches (Cisco 3560 </w:t>
      </w:r>
      <w:r w:rsidRPr="0050785D">
        <w:rPr>
          <w:rFonts w:eastAsia="Arial"/>
        </w:rPr>
        <w:t xml:space="preserve">with </w:t>
      </w:r>
      <w:r>
        <w:rPr>
          <w:rFonts w:eastAsia="Arial"/>
        </w:rPr>
        <w:t xml:space="preserve">the </w:t>
      </w:r>
      <w:r w:rsidRPr="0050785D">
        <w:rPr>
          <w:rFonts w:eastAsia="Arial"/>
        </w:rPr>
        <w:t xml:space="preserve">Cisco IOS Release </w:t>
      </w:r>
      <w:r w:rsidRPr="003E3F14">
        <w:rPr>
          <w:rFonts w:eastAsia="Arial"/>
        </w:rPr>
        <w:t>15.0(2)SE6</w:t>
      </w:r>
      <w:r>
        <w:rPr>
          <w:rFonts w:eastAsia="Arial"/>
        </w:rPr>
        <w:t xml:space="preserve"> </w:t>
      </w:r>
      <w:r w:rsidRPr="0050785D">
        <w:t>C3560-</w:t>
      </w:r>
      <w:r w:rsidRPr="00C70B61">
        <w:rPr>
          <w:caps/>
        </w:rPr>
        <w:t>ipservices</w:t>
      </w:r>
      <w:r w:rsidRPr="0050785D">
        <w:t xml:space="preserve">K9-M </w:t>
      </w:r>
      <w:r w:rsidRPr="0050785D">
        <w:rPr>
          <w:rFonts w:eastAsia="Arial"/>
        </w:rPr>
        <w:t>image or comparable</w:t>
      </w:r>
      <w:r w:rsidRPr="0050785D">
        <w:rPr>
          <w:szCs w:val="20"/>
        </w:rPr>
        <w:t>)</w:t>
      </w:r>
    </w:p>
    <w:p w14:paraId="7D3A7BEC" w14:textId="77777777" w:rsidR="003E44D4" w:rsidRDefault="003E44D4" w:rsidP="00D447FE">
      <w:pPr>
        <w:pStyle w:val="BulletBody"/>
        <w:rPr>
          <w:szCs w:val="20"/>
        </w:rPr>
      </w:pPr>
      <w:r w:rsidRPr="003E44D4">
        <w:rPr>
          <w:szCs w:val="20"/>
        </w:rPr>
        <w:t>4</w:t>
      </w:r>
      <w:r w:rsidR="00D447FE" w:rsidRPr="003E44D4">
        <w:rPr>
          <w:szCs w:val="20"/>
        </w:rPr>
        <w:t xml:space="preserve"> PCs </w:t>
      </w:r>
    </w:p>
    <w:p w14:paraId="7D3A7BED" w14:textId="77777777" w:rsidR="00D447FE" w:rsidRPr="003E44D4" w:rsidRDefault="00D447FE" w:rsidP="00D447FE">
      <w:pPr>
        <w:pStyle w:val="BulletBody"/>
        <w:rPr>
          <w:szCs w:val="20"/>
        </w:rPr>
      </w:pPr>
      <w:r w:rsidRPr="003E44D4">
        <w:rPr>
          <w:szCs w:val="20"/>
        </w:rPr>
        <w:t>Ethernet and console cables</w:t>
      </w:r>
    </w:p>
    <w:p w14:paraId="7D3A7BEE" w14:textId="77777777" w:rsidR="00D447FE" w:rsidRDefault="00D447FE" w:rsidP="00D447FE">
      <w:pPr>
        <w:pStyle w:val="SectionHeading"/>
      </w:pPr>
      <w:r>
        <w:t>Step 1: Load and verify</w:t>
      </w:r>
      <w:r w:rsidR="00137EE6">
        <w:t xml:space="preserve"> the configurations from lab </w:t>
      </w:r>
      <w:r w:rsidR="00A43EB6">
        <w:t>10</w:t>
      </w:r>
      <w:r w:rsidR="00137EE6">
        <w:t>-1</w:t>
      </w:r>
      <w:r>
        <w:t>.</w:t>
      </w:r>
    </w:p>
    <w:p w14:paraId="7D3A7BEF" w14:textId="77777777" w:rsidR="00D447FE" w:rsidRDefault="00D447FE" w:rsidP="00D447FE">
      <w:pPr>
        <w:pStyle w:val="Substepalpha0"/>
      </w:pPr>
      <w:r>
        <w:t>Verify that</w:t>
      </w:r>
      <w:r w:rsidR="00137EE6">
        <w:t xml:space="preserve"> the configurations from Lab </w:t>
      </w:r>
      <w:r w:rsidR="00A43EB6">
        <w:t>10</w:t>
      </w:r>
      <w:r w:rsidR="00137EE6">
        <w:t>-1</w:t>
      </w:r>
      <w:r>
        <w:t xml:space="preserve"> are loaded on the devices by issuing the </w:t>
      </w:r>
      <w:r>
        <w:rPr>
          <w:rStyle w:val="Command"/>
        </w:rPr>
        <w:t>show vtp status</w:t>
      </w:r>
      <w:r>
        <w:t xml:space="preserve"> command. The output should show that the current VTP domain is SWPOD, and VLANs 100 and 200 should be represented in the number of existing VLANs.</w:t>
      </w:r>
      <w:r w:rsidRPr="008F4AC3">
        <w:t xml:space="preserve"> </w:t>
      </w:r>
      <w:r>
        <w:t>The output from switch ALS1 is shown as an example. If the switches are not configured properly, erase the startup config, delete the vlan.dat file, and load the configurat</w:t>
      </w:r>
      <w:r w:rsidR="00137EE6">
        <w:t xml:space="preserve">ions saved at the end of lab </w:t>
      </w:r>
      <w:r w:rsidR="00A43EB6">
        <w:t>10</w:t>
      </w:r>
      <w:r w:rsidR="00137EE6">
        <w:t>-1</w:t>
      </w:r>
      <w:r>
        <w:t>.</w:t>
      </w:r>
    </w:p>
    <w:p w14:paraId="7D3A7BF0" w14:textId="77777777" w:rsidR="00D447FE" w:rsidRDefault="00D447FE" w:rsidP="00D447FE">
      <w:pPr>
        <w:pStyle w:val="Substepalpha0"/>
        <w:numPr>
          <w:ilvl w:val="0"/>
          <w:numId w:val="0"/>
        </w:numPr>
        <w:ind w:left="720"/>
      </w:pPr>
      <w:r w:rsidRPr="00ED3B1E">
        <w:rPr>
          <w:b/>
        </w:rPr>
        <w:t>Note</w:t>
      </w:r>
      <w:r>
        <w:t>: If you are loading</w:t>
      </w:r>
      <w:r w:rsidR="00137EE6">
        <w:t xml:space="preserve"> the configurations from Lab </w:t>
      </w:r>
      <w:r w:rsidR="00A43EB6">
        <w:t>10</w:t>
      </w:r>
      <w:r w:rsidR="00137EE6">
        <w:t>-1</w:t>
      </w:r>
      <w:r>
        <w:t xml:space="preserve">, they do not include VLAN and VTP commands. You must first configure ALS1 and ALS2 as VTP clients and then create VLANs 100 (staff) and 200 (student) and the VTP domain name on DLS1. Refer to Lab </w:t>
      </w:r>
      <w:r w:rsidR="00A43EB6">
        <w:t>10</w:t>
      </w:r>
      <w:r>
        <w:t>-1 for assistance if necessary.</w:t>
      </w:r>
    </w:p>
    <w:p w14:paraId="7D3A7BF1" w14:textId="77777777" w:rsidR="00D447FE" w:rsidRDefault="00D447FE" w:rsidP="00D447FE">
      <w:pPr>
        <w:pStyle w:val="CommandFont"/>
      </w:pPr>
      <w:r>
        <w:t xml:space="preserve">ALS1# </w:t>
      </w:r>
      <w:r w:rsidRPr="00E57F21">
        <w:rPr>
          <w:b/>
        </w:rPr>
        <w:t>show vtp status</w:t>
      </w:r>
    </w:p>
    <w:p w14:paraId="7D3A7BF2" w14:textId="77777777" w:rsidR="00D447FE" w:rsidRDefault="00D447FE" w:rsidP="00D447FE">
      <w:pPr>
        <w:pStyle w:val="CommandFont"/>
      </w:pPr>
      <w:r>
        <w:t>VTP Version capable             : 1 to 3</w:t>
      </w:r>
    </w:p>
    <w:p w14:paraId="7D3A7BF3" w14:textId="77777777" w:rsidR="00D447FE" w:rsidRDefault="00D447FE" w:rsidP="00D447FE">
      <w:pPr>
        <w:pStyle w:val="CommandFont"/>
      </w:pPr>
      <w:r>
        <w:t>VTP version running             : 2</w:t>
      </w:r>
    </w:p>
    <w:p w14:paraId="7D3A7BF4" w14:textId="77777777" w:rsidR="00D447FE" w:rsidRDefault="00D447FE" w:rsidP="00D447FE">
      <w:pPr>
        <w:pStyle w:val="CommandFont"/>
      </w:pPr>
      <w:r w:rsidRPr="006F0E46">
        <w:rPr>
          <w:highlight w:val="yellow"/>
        </w:rPr>
        <w:t>VTP Domain Name                 : SWPOD</w:t>
      </w:r>
    </w:p>
    <w:p w14:paraId="7D3A7BF5" w14:textId="77777777" w:rsidR="00D447FE" w:rsidRDefault="00D447FE" w:rsidP="00D447FE">
      <w:pPr>
        <w:pStyle w:val="CommandFont"/>
      </w:pPr>
      <w:r>
        <w:t>VTP Pruning Mode                : Disabled</w:t>
      </w:r>
    </w:p>
    <w:p w14:paraId="7D3A7BF6" w14:textId="77777777" w:rsidR="00D447FE" w:rsidRDefault="00D447FE" w:rsidP="00D447FE">
      <w:pPr>
        <w:pStyle w:val="CommandFont"/>
      </w:pPr>
      <w:r>
        <w:t>VTP Traps Generation            : Disabled</w:t>
      </w:r>
    </w:p>
    <w:p w14:paraId="7D3A7BF7" w14:textId="77777777" w:rsidR="00D447FE" w:rsidRDefault="00D447FE" w:rsidP="00D447FE">
      <w:pPr>
        <w:pStyle w:val="CommandFont"/>
      </w:pPr>
      <w:r>
        <w:t>Device ID                       : 0017.95d1.8b80</w:t>
      </w:r>
    </w:p>
    <w:p w14:paraId="7D3A7BF8" w14:textId="77777777" w:rsidR="00D447FE" w:rsidRDefault="00D447FE" w:rsidP="00D447FE">
      <w:pPr>
        <w:pStyle w:val="CommandFont"/>
      </w:pPr>
      <w:r>
        <w:t>Configuration last modified by 172.16.1.3 at 3-1-93 01:39:36</w:t>
      </w:r>
    </w:p>
    <w:p w14:paraId="7D3A7BF9" w14:textId="77777777" w:rsidR="00D447FE" w:rsidRDefault="00D447FE" w:rsidP="00D447FE">
      <w:pPr>
        <w:pStyle w:val="CommandFont"/>
      </w:pPr>
    </w:p>
    <w:p w14:paraId="7D3A7BFA" w14:textId="77777777" w:rsidR="00D447FE" w:rsidRDefault="00D447FE" w:rsidP="00D447FE">
      <w:pPr>
        <w:pStyle w:val="CommandFont"/>
      </w:pPr>
      <w:r>
        <w:t>Feature VLAN:</w:t>
      </w:r>
    </w:p>
    <w:p w14:paraId="7D3A7BFB" w14:textId="77777777" w:rsidR="00D447FE" w:rsidRDefault="00D447FE" w:rsidP="00D447FE">
      <w:pPr>
        <w:pStyle w:val="CommandFont"/>
      </w:pPr>
      <w:r>
        <w:t>--------------</w:t>
      </w:r>
    </w:p>
    <w:p w14:paraId="7D3A7BFC" w14:textId="77777777" w:rsidR="00D447FE" w:rsidRDefault="00D447FE" w:rsidP="00D447FE">
      <w:pPr>
        <w:pStyle w:val="CommandFont"/>
      </w:pPr>
      <w:r w:rsidRPr="006F0E46">
        <w:rPr>
          <w:highlight w:val="yellow"/>
        </w:rPr>
        <w:t>VTP Operating Mode                : Client</w:t>
      </w:r>
    </w:p>
    <w:p w14:paraId="7D3A7BFD" w14:textId="77777777" w:rsidR="00D447FE" w:rsidRDefault="00D447FE" w:rsidP="00D447FE">
      <w:pPr>
        <w:pStyle w:val="CommandFont"/>
      </w:pPr>
      <w:r>
        <w:t>Maximum VLANs supported locally   : 255</w:t>
      </w:r>
    </w:p>
    <w:p w14:paraId="7D3A7BFE" w14:textId="77777777" w:rsidR="00D447FE" w:rsidRDefault="00D447FE" w:rsidP="00D447FE">
      <w:pPr>
        <w:pStyle w:val="CommandFont"/>
      </w:pPr>
      <w:r>
        <w:t>Number of existing VLANs          : 7</w:t>
      </w:r>
    </w:p>
    <w:p w14:paraId="7D3A7BFF" w14:textId="77777777" w:rsidR="00D447FE" w:rsidRDefault="00D447FE" w:rsidP="00D447FE">
      <w:pPr>
        <w:pStyle w:val="CommandFont"/>
      </w:pPr>
      <w:r w:rsidRPr="006F0E46">
        <w:rPr>
          <w:highlight w:val="yellow"/>
        </w:rPr>
        <w:t>Configuration Revision            : 3</w:t>
      </w:r>
    </w:p>
    <w:p w14:paraId="7D3A7C00" w14:textId="77777777" w:rsidR="00D447FE" w:rsidRDefault="00D447FE" w:rsidP="00D447FE">
      <w:pPr>
        <w:pStyle w:val="CommandFont"/>
      </w:pPr>
      <w:r>
        <w:t>MD5 digest                        : 0xAE 0xEB 0x3A 0xEB 0x28 0x23 0x1D 0x85</w:t>
      </w:r>
    </w:p>
    <w:p w14:paraId="7D3A7C01" w14:textId="77777777" w:rsidR="00D447FE" w:rsidRDefault="00D447FE" w:rsidP="00D447FE">
      <w:pPr>
        <w:pStyle w:val="CommandFont"/>
      </w:pPr>
      <w:r>
        <w:t xml:space="preserve">                                    0x7E 0x8C 0x70 0x56 0x03 0x70 0x29 0xB2</w:t>
      </w:r>
    </w:p>
    <w:p w14:paraId="7D3A7C02" w14:textId="77777777" w:rsidR="00D447FE" w:rsidRDefault="00D447FE" w:rsidP="00D447FE">
      <w:pPr>
        <w:pStyle w:val="BodyFormat"/>
        <w:ind w:left="720"/>
      </w:pPr>
      <w:r>
        <w:t>Will VLAN information be stored in NVRAM when this device is rebooted? Explain.</w:t>
      </w:r>
    </w:p>
    <w:p w14:paraId="7D3A7C03" w14:textId="77777777" w:rsidR="00D447FE" w:rsidRDefault="00D447FE" w:rsidP="00D447FE">
      <w:pPr>
        <w:pStyle w:val="StyleBlanklineLeft05"/>
        <w:ind w:left="720"/>
      </w:pPr>
      <w:r>
        <w:tab/>
      </w:r>
    </w:p>
    <w:p w14:paraId="7D3A7C04" w14:textId="77777777" w:rsidR="00D447FE" w:rsidRDefault="00D447FE" w:rsidP="00D447FE">
      <w:pPr>
        <w:pStyle w:val="Substepalpha0"/>
      </w:pPr>
      <w:r>
        <w:t xml:space="preserve">Issue the </w:t>
      </w:r>
      <w:r>
        <w:rPr>
          <w:rStyle w:val="Command"/>
        </w:rPr>
        <w:t>show vlan</w:t>
      </w:r>
      <w:r>
        <w:t xml:space="preserve"> command on DLS1. The student and staff VLANs should be listed in the output of this command.</w:t>
      </w:r>
    </w:p>
    <w:p w14:paraId="7D3A7C05" w14:textId="77777777" w:rsidR="00D447FE" w:rsidRDefault="00D447FE" w:rsidP="00D447FE">
      <w:pPr>
        <w:pStyle w:val="CommandFont"/>
      </w:pPr>
      <w:r>
        <w:t xml:space="preserve">DLS1# </w:t>
      </w:r>
      <w:r w:rsidRPr="00A945A1">
        <w:rPr>
          <w:b/>
        </w:rPr>
        <w:t>show vlan</w:t>
      </w:r>
      <w:r>
        <w:rPr>
          <w:b/>
        </w:rPr>
        <w:t xml:space="preserve"> brief</w:t>
      </w:r>
    </w:p>
    <w:p w14:paraId="7D3A7C06" w14:textId="77777777" w:rsidR="00D447FE" w:rsidRDefault="00D447FE" w:rsidP="00D447FE">
      <w:pPr>
        <w:pStyle w:val="CommandFont"/>
      </w:pPr>
    </w:p>
    <w:p w14:paraId="7D3A7C07" w14:textId="77777777" w:rsidR="00D447FE" w:rsidRDefault="00D447FE" w:rsidP="00D447FE">
      <w:pPr>
        <w:pStyle w:val="CommandFont"/>
      </w:pPr>
      <w:r>
        <w:t>VLAN Name                            Status    Ports</w:t>
      </w:r>
    </w:p>
    <w:p w14:paraId="7D3A7C08" w14:textId="77777777" w:rsidR="00D447FE" w:rsidRPr="008C150D" w:rsidRDefault="00D447FE" w:rsidP="00D447FE">
      <w:pPr>
        <w:pStyle w:val="CommandFont"/>
        <w:rPr>
          <w:lang w:val="pt-BR"/>
        </w:rPr>
      </w:pPr>
      <w:r w:rsidRPr="008C150D">
        <w:rPr>
          <w:lang w:val="pt-BR"/>
        </w:rPr>
        <w:lastRenderedPageBreak/>
        <w:t>---- ------------------------------- --------- -----------------------------</w:t>
      </w:r>
    </w:p>
    <w:p w14:paraId="7D3A7C09" w14:textId="77777777" w:rsidR="00D447FE" w:rsidRPr="00DF3B38" w:rsidRDefault="00D447FE" w:rsidP="00D447FE">
      <w:pPr>
        <w:pStyle w:val="CommandFont"/>
        <w:rPr>
          <w:lang w:val="pt-BR"/>
        </w:rPr>
      </w:pPr>
      <w:r w:rsidRPr="00DF3B38">
        <w:rPr>
          <w:lang w:val="pt-BR"/>
        </w:rPr>
        <w:t xml:space="preserve">1   </w:t>
      </w:r>
      <w:r>
        <w:rPr>
          <w:lang w:val="pt-BR"/>
        </w:rPr>
        <w:t xml:space="preserve"> default                       </w:t>
      </w:r>
      <w:r w:rsidRPr="00DF3B38">
        <w:rPr>
          <w:lang w:val="pt-BR"/>
        </w:rPr>
        <w:t xml:space="preserve">  active    Fa0/1, Fa0/2, Fa0/3, Fa0/4</w:t>
      </w:r>
    </w:p>
    <w:p w14:paraId="7D3A7C0A" w14:textId="77777777" w:rsidR="00D447FE" w:rsidRPr="00DF3B38" w:rsidRDefault="00D447FE" w:rsidP="00D447FE">
      <w:pPr>
        <w:pStyle w:val="CommandFont"/>
        <w:rPr>
          <w:lang w:val="pt-BR"/>
        </w:rPr>
      </w:pPr>
      <w:r w:rsidRPr="00DF3B38">
        <w:rPr>
          <w:lang w:val="pt-BR"/>
        </w:rPr>
        <w:t xml:space="preserve">   </w:t>
      </w:r>
      <w:r>
        <w:rPr>
          <w:lang w:val="pt-BR"/>
        </w:rPr>
        <w:t xml:space="preserve">                               </w:t>
      </w:r>
      <w:r w:rsidRPr="00DF3B38">
        <w:rPr>
          <w:lang w:val="pt-BR"/>
        </w:rPr>
        <w:t xml:space="preserve">             Fa0/5, Fa0/6, Fa0/13, Fa0/14</w:t>
      </w:r>
    </w:p>
    <w:p w14:paraId="7D3A7C0B" w14:textId="77777777" w:rsidR="00D447FE" w:rsidRPr="00753C63" w:rsidRDefault="00D447FE" w:rsidP="00D447FE">
      <w:pPr>
        <w:pStyle w:val="CommandFont"/>
        <w:ind w:left="5760"/>
        <w:rPr>
          <w:lang w:val="sv-SE"/>
        </w:rPr>
      </w:pPr>
      <w:r w:rsidRPr="00753C63">
        <w:rPr>
          <w:lang w:val="pt-BR"/>
        </w:rPr>
        <w:t xml:space="preserve">     </w:t>
      </w:r>
      <w:r w:rsidRPr="00753C63">
        <w:rPr>
          <w:lang w:val="sv-SE"/>
        </w:rPr>
        <w:t>Fa0/15, Fa0/16, Fa0/17, Fa0/18</w:t>
      </w:r>
    </w:p>
    <w:p w14:paraId="7D3A7C0C" w14:textId="77777777" w:rsidR="00D447FE" w:rsidRPr="00753C63" w:rsidRDefault="00D447FE" w:rsidP="00D447FE">
      <w:pPr>
        <w:pStyle w:val="CommandFont"/>
        <w:rPr>
          <w:lang w:val="sv-SE"/>
        </w:rPr>
      </w:pPr>
      <w:r w:rsidRPr="00753C63">
        <w:rPr>
          <w:lang w:val="sv-SE"/>
        </w:rPr>
        <w:t xml:space="preserve">                                               Fa0/19, Fa0/20, Fa0/21, Fa0/22</w:t>
      </w:r>
    </w:p>
    <w:p w14:paraId="7D3A7C0D" w14:textId="77777777" w:rsidR="00D447FE" w:rsidRPr="00753C63" w:rsidRDefault="00D447FE" w:rsidP="00D447FE">
      <w:pPr>
        <w:pStyle w:val="CommandFont"/>
        <w:rPr>
          <w:highlight w:val="yellow"/>
          <w:lang w:val="sv-SE"/>
        </w:rPr>
      </w:pPr>
      <w:r w:rsidRPr="00753C63">
        <w:rPr>
          <w:lang w:val="sv-SE"/>
        </w:rPr>
        <w:t xml:space="preserve">                                               Fa0/23, Fa0/24</w:t>
      </w:r>
    </w:p>
    <w:p w14:paraId="7D3A7C0E" w14:textId="77777777" w:rsidR="00447538" w:rsidRPr="00753C63" w:rsidRDefault="00447538" w:rsidP="00447538">
      <w:pPr>
        <w:pStyle w:val="CommandFont"/>
        <w:rPr>
          <w:lang w:val="sv-SE"/>
        </w:rPr>
      </w:pPr>
      <w:r>
        <w:rPr>
          <w:lang w:val="sv-SE"/>
        </w:rPr>
        <w:t xml:space="preserve">   </w:t>
      </w:r>
      <w:r w:rsidR="00D447FE" w:rsidRPr="00753C63">
        <w:rPr>
          <w:lang w:val="sv-SE"/>
        </w:rPr>
        <w:t xml:space="preserve">                                         </w:t>
      </w:r>
      <w:r>
        <w:rPr>
          <w:lang w:val="sv-SE"/>
        </w:rPr>
        <w:t xml:space="preserve">   </w:t>
      </w:r>
      <w:r w:rsidRPr="00753C63">
        <w:rPr>
          <w:lang w:val="sv-SE"/>
        </w:rPr>
        <w:t>Gi0/1, Gi0/2</w:t>
      </w:r>
    </w:p>
    <w:p w14:paraId="7D3A7C0F" w14:textId="77777777" w:rsidR="00447538" w:rsidRDefault="00447538" w:rsidP="00D447FE">
      <w:pPr>
        <w:pStyle w:val="CommandFont"/>
        <w:rPr>
          <w:lang w:val="sv-SE"/>
        </w:rPr>
      </w:pPr>
      <w:r>
        <w:rPr>
          <w:lang w:val="sv-SE"/>
        </w:rPr>
        <w:t>99   Management</w:t>
      </w:r>
    </w:p>
    <w:p w14:paraId="7D3A7C10" w14:textId="77777777" w:rsidR="00D447FE" w:rsidRDefault="00D447FE" w:rsidP="00D447FE">
      <w:pPr>
        <w:pStyle w:val="CommandFont"/>
      </w:pPr>
      <w:r w:rsidRPr="00DF3B38">
        <w:rPr>
          <w:highlight w:val="yellow"/>
        </w:rPr>
        <w:t>100  staff                           active</w:t>
      </w:r>
      <w:r>
        <w:t xml:space="preserve">    </w:t>
      </w:r>
    </w:p>
    <w:p w14:paraId="7D3A7C11" w14:textId="77777777" w:rsidR="00D447FE" w:rsidRDefault="00D447FE" w:rsidP="00D447FE">
      <w:pPr>
        <w:pStyle w:val="CommandFont"/>
      </w:pPr>
      <w:r>
        <w:rPr>
          <w:highlight w:val="yellow"/>
        </w:rPr>
        <w:t>200  student                         active</w:t>
      </w:r>
      <w:r>
        <w:t xml:space="preserve">    </w:t>
      </w:r>
    </w:p>
    <w:p w14:paraId="7D3A7C12" w14:textId="77777777" w:rsidR="00D447FE" w:rsidRDefault="00D447FE" w:rsidP="00D447FE">
      <w:pPr>
        <w:pStyle w:val="CommandFont"/>
      </w:pPr>
      <w:r>
        <w:t xml:space="preserve">1002 fddi-default                    act/unsup </w:t>
      </w:r>
    </w:p>
    <w:p w14:paraId="7D3A7C13" w14:textId="77777777" w:rsidR="00D447FE" w:rsidRDefault="00D447FE" w:rsidP="00D447FE">
      <w:pPr>
        <w:pStyle w:val="CommandFont"/>
      </w:pPr>
      <w:r>
        <w:t xml:space="preserve">1003 token-ring-default              act/unsup </w:t>
      </w:r>
    </w:p>
    <w:p w14:paraId="7D3A7C14" w14:textId="77777777" w:rsidR="00D447FE" w:rsidRDefault="00D447FE" w:rsidP="00D447FE">
      <w:pPr>
        <w:pStyle w:val="CommandFont"/>
      </w:pPr>
      <w:r>
        <w:t xml:space="preserve">1004 fddinet-default                 act/unsup </w:t>
      </w:r>
    </w:p>
    <w:p w14:paraId="7D3A7C15" w14:textId="77777777" w:rsidR="00D447FE" w:rsidRDefault="00D447FE" w:rsidP="00D447FE">
      <w:pPr>
        <w:pStyle w:val="CommandFont"/>
      </w:pPr>
      <w:r>
        <w:t xml:space="preserve">1005 trnet-default                   act/unsup </w:t>
      </w:r>
    </w:p>
    <w:p w14:paraId="7D3A7C16" w14:textId="77777777" w:rsidR="00D447FE" w:rsidRDefault="00D447FE" w:rsidP="00D447FE">
      <w:pPr>
        <w:pStyle w:val="BodyFormat"/>
        <w:ind w:left="720"/>
      </w:pPr>
      <w:r>
        <w:t>How many of these VLANs are present by default?</w:t>
      </w:r>
    </w:p>
    <w:p w14:paraId="7D3A7C17" w14:textId="77777777" w:rsidR="00D447FE" w:rsidRDefault="00D447FE" w:rsidP="00D447FE">
      <w:pPr>
        <w:pStyle w:val="StyleBlanklineLeft05"/>
        <w:ind w:left="720"/>
      </w:pPr>
      <w:r>
        <w:tab/>
      </w:r>
    </w:p>
    <w:p w14:paraId="7D3A7C18" w14:textId="77777777" w:rsidR="00D447FE" w:rsidRDefault="00D447FE" w:rsidP="00D447FE">
      <w:pPr>
        <w:pStyle w:val="Substepalpha0"/>
        <w:numPr>
          <w:ilvl w:val="0"/>
          <w:numId w:val="0"/>
        </w:numPr>
        <w:ind w:left="720"/>
      </w:pPr>
    </w:p>
    <w:p w14:paraId="7D3A7C19" w14:textId="77777777" w:rsidR="00D447FE" w:rsidRDefault="00D447FE" w:rsidP="00D447FE">
      <w:pPr>
        <w:pStyle w:val="Substepalpha0"/>
      </w:pPr>
      <w:r>
        <w:t xml:space="preserve">Issue the </w:t>
      </w:r>
      <w:r>
        <w:rPr>
          <w:rStyle w:val="Command"/>
        </w:rPr>
        <w:t>show interfaces trunk</w:t>
      </w:r>
      <w:r>
        <w:t xml:space="preserve"> command on each switch. If trunking was configured properly in Labs </w:t>
      </w:r>
      <w:r w:rsidR="00BD1E8A">
        <w:t xml:space="preserve">10-1, </w:t>
      </w:r>
      <w:r>
        <w:t>Fast Ethernet 0/7–0/12 should be in trunking mode on all switches.</w:t>
      </w:r>
    </w:p>
    <w:p w14:paraId="7D3A7C1A" w14:textId="77777777" w:rsidR="00D447FE" w:rsidRDefault="00D447FE" w:rsidP="00D447FE">
      <w:pPr>
        <w:pStyle w:val="CommandFont"/>
        <w:rPr>
          <w:lang w:val="fr-FR"/>
        </w:rPr>
      </w:pPr>
      <w:r>
        <w:rPr>
          <w:lang w:val="fr-FR"/>
        </w:rPr>
        <w:t xml:space="preserve">DLS1# </w:t>
      </w:r>
      <w:r w:rsidRPr="00A945A1">
        <w:rPr>
          <w:b/>
          <w:lang w:val="fr-FR"/>
        </w:rPr>
        <w:t>show int</w:t>
      </w:r>
      <w:r>
        <w:rPr>
          <w:b/>
          <w:lang w:val="fr-FR"/>
        </w:rPr>
        <w:t>erfaces</w:t>
      </w:r>
      <w:r w:rsidRPr="00A945A1">
        <w:rPr>
          <w:b/>
          <w:lang w:val="fr-FR"/>
        </w:rPr>
        <w:t xml:space="preserve"> trunk</w:t>
      </w:r>
    </w:p>
    <w:p w14:paraId="7D3A7C1B" w14:textId="77777777" w:rsidR="00D447FE" w:rsidRDefault="00D447FE" w:rsidP="00D447FE">
      <w:pPr>
        <w:pStyle w:val="CommandFont"/>
        <w:rPr>
          <w:lang w:val="fr-FR"/>
        </w:rPr>
      </w:pPr>
    </w:p>
    <w:p w14:paraId="7D3A7C1C" w14:textId="77777777" w:rsidR="00D447FE" w:rsidRPr="006F0E46" w:rsidRDefault="00D447FE" w:rsidP="00D447FE">
      <w:pPr>
        <w:pStyle w:val="CommandFont"/>
        <w:rPr>
          <w:lang w:val="fr-FR"/>
        </w:rPr>
      </w:pPr>
      <w:r w:rsidRPr="006F0E46">
        <w:rPr>
          <w:lang w:val="fr-FR"/>
        </w:rPr>
        <w:t>Port        Mode             Encapsulation  Status        Native vlan</w:t>
      </w:r>
    </w:p>
    <w:p w14:paraId="7D3A7C1D" w14:textId="77777777" w:rsidR="00D447FE" w:rsidRPr="006F0E46" w:rsidRDefault="00D447FE" w:rsidP="00D447FE">
      <w:pPr>
        <w:pStyle w:val="CommandFont"/>
        <w:rPr>
          <w:highlight w:val="yellow"/>
          <w:lang w:val="fr-FR"/>
        </w:rPr>
      </w:pPr>
      <w:r w:rsidRPr="006F0E46">
        <w:rPr>
          <w:highlight w:val="yellow"/>
          <w:lang w:val="fr-FR"/>
        </w:rPr>
        <w:t xml:space="preserve">Fa0/7       on             </w:t>
      </w:r>
      <w:r w:rsidR="00447538">
        <w:rPr>
          <w:highlight w:val="yellow"/>
          <w:lang w:val="fr-FR"/>
        </w:rPr>
        <w:t xml:space="preserve">  802.1q         trunking      666</w:t>
      </w:r>
    </w:p>
    <w:p w14:paraId="7D3A7C1E" w14:textId="77777777" w:rsidR="00D447FE" w:rsidRPr="006F0E46" w:rsidRDefault="00D447FE" w:rsidP="00D447FE">
      <w:pPr>
        <w:pStyle w:val="CommandFont"/>
        <w:rPr>
          <w:highlight w:val="yellow"/>
          <w:lang w:val="fr-FR"/>
        </w:rPr>
      </w:pPr>
      <w:r w:rsidRPr="006F0E46">
        <w:rPr>
          <w:highlight w:val="yellow"/>
          <w:lang w:val="fr-FR"/>
        </w:rPr>
        <w:t xml:space="preserve">Fa0/8       on             </w:t>
      </w:r>
      <w:r w:rsidR="00447538">
        <w:rPr>
          <w:highlight w:val="yellow"/>
          <w:lang w:val="fr-FR"/>
        </w:rPr>
        <w:t xml:space="preserve">  802.1q         trunking      666</w:t>
      </w:r>
    </w:p>
    <w:p w14:paraId="7D3A7C1F" w14:textId="77777777" w:rsidR="00D447FE" w:rsidRPr="006F0E46" w:rsidRDefault="00D447FE" w:rsidP="00D447FE">
      <w:pPr>
        <w:pStyle w:val="CommandFont"/>
        <w:rPr>
          <w:highlight w:val="yellow"/>
          <w:lang w:val="fr-FR"/>
        </w:rPr>
      </w:pPr>
      <w:r w:rsidRPr="006F0E46">
        <w:rPr>
          <w:highlight w:val="yellow"/>
          <w:lang w:val="fr-FR"/>
        </w:rPr>
        <w:t xml:space="preserve">Fa0/9       on             </w:t>
      </w:r>
      <w:r w:rsidR="00447538">
        <w:rPr>
          <w:highlight w:val="yellow"/>
          <w:lang w:val="fr-FR"/>
        </w:rPr>
        <w:t xml:space="preserve">  802.1q         trunking      666</w:t>
      </w:r>
    </w:p>
    <w:p w14:paraId="7D3A7C20" w14:textId="77777777" w:rsidR="00D447FE" w:rsidRPr="006F0E46" w:rsidRDefault="00D447FE" w:rsidP="00D447FE">
      <w:pPr>
        <w:pStyle w:val="CommandFont"/>
        <w:rPr>
          <w:highlight w:val="yellow"/>
          <w:lang w:val="fr-FR"/>
        </w:rPr>
      </w:pPr>
      <w:r w:rsidRPr="006F0E46">
        <w:rPr>
          <w:highlight w:val="yellow"/>
          <w:lang w:val="fr-FR"/>
        </w:rPr>
        <w:t xml:space="preserve">Fa0/10      on             </w:t>
      </w:r>
      <w:r w:rsidR="00447538">
        <w:rPr>
          <w:highlight w:val="yellow"/>
          <w:lang w:val="fr-FR"/>
        </w:rPr>
        <w:t xml:space="preserve">  802.1q         trunking      666</w:t>
      </w:r>
    </w:p>
    <w:p w14:paraId="7D3A7C21" w14:textId="77777777" w:rsidR="00D447FE" w:rsidRPr="006F0E46" w:rsidRDefault="00D447FE" w:rsidP="00D447FE">
      <w:pPr>
        <w:pStyle w:val="CommandFont"/>
        <w:rPr>
          <w:highlight w:val="yellow"/>
          <w:lang w:val="fr-FR"/>
        </w:rPr>
      </w:pPr>
      <w:r w:rsidRPr="006F0E46">
        <w:rPr>
          <w:highlight w:val="yellow"/>
          <w:lang w:val="fr-FR"/>
        </w:rPr>
        <w:t xml:space="preserve">Fa0/11      on             </w:t>
      </w:r>
      <w:r w:rsidR="00447538">
        <w:rPr>
          <w:highlight w:val="yellow"/>
          <w:lang w:val="fr-FR"/>
        </w:rPr>
        <w:t xml:space="preserve">  802.1q         trunking      666</w:t>
      </w:r>
    </w:p>
    <w:p w14:paraId="7D3A7C22" w14:textId="77777777" w:rsidR="00D447FE" w:rsidRPr="006F0E46" w:rsidRDefault="00D447FE" w:rsidP="00D447FE">
      <w:pPr>
        <w:pStyle w:val="CommandFont"/>
        <w:rPr>
          <w:lang w:val="fr-FR"/>
        </w:rPr>
      </w:pPr>
      <w:r w:rsidRPr="006F0E46">
        <w:rPr>
          <w:highlight w:val="yellow"/>
          <w:lang w:val="fr-FR"/>
        </w:rPr>
        <w:t xml:space="preserve">Fa0/12      on             </w:t>
      </w:r>
      <w:r w:rsidR="00447538">
        <w:rPr>
          <w:highlight w:val="yellow"/>
          <w:lang w:val="fr-FR"/>
        </w:rPr>
        <w:t xml:space="preserve">  802.1q         trunking      </w:t>
      </w:r>
      <w:r w:rsidR="00447538" w:rsidRPr="003E44D4">
        <w:rPr>
          <w:highlight w:val="yellow"/>
          <w:lang w:val="fr-FR"/>
        </w:rPr>
        <w:t>666</w:t>
      </w:r>
    </w:p>
    <w:p w14:paraId="7D3A7C23" w14:textId="77777777" w:rsidR="00D447FE" w:rsidRPr="006F0E46" w:rsidRDefault="00D447FE" w:rsidP="00D447FE">
      <w:pPr>
        <w:pStyle w:val="CommandFont"/>
        <w:rPr>
          <w:lang w:val="fr-FR"/>
        </w:rPr>
      </w:pPr>
    </w:p>
    <w:p w14:paraId="7D3A7C24" w14:textId="77777777" w:rsidR="00D447FE" w:rsidRPr="006F0E46" w:rsidRDefault="00D447FE" w:rsidP="00D447FE">
      <w:pPr>
        <w:pStyle w:val="CommandFont"/>
        <w:rPr>
          <w:lang w:val="fr-FR"/>
        </w:rPr>
      </w:pPr>
      <w:r w:rsidRPr="006F0E46">
        <w:rPr>
          <w:lang w:val="fr-FR"/>
        </w:rPr>
        <w:t>Port        Vlans allowed on trunk</w:t>
      </w:r>
    </w:p>
    <w:p w14:paraId="7D3A7C25" w14:textId="77777777" w:rsidR="00D447FE" w:rsidRPr="006F0E46" w:rsidRDefault="00D447FE" w:rsidP="00D447FE">
      <w:pPr>
        <w:pStyle w:val="CommandFont"/>
        <w:rPr>
          <w:lang w:val="fr-FR"/>
        </w:rPr>
      </w:pPr>
      <w:r w:rsidRPr="006F0E46">
        <w:rPr>
          <w:lang w:val="fr-FR"/>
        </w:rPr>
        <w:t>Fa0/7       1-4094</w:t>
      </w:r>
    </w:p>
    <w:p w14:paraId="7D3A7C26" w14:textId="77777777" w:rsidR="00D447FE" w:rsidRPr="006F0E46" w:rsidRDefault="00D447FE" w:rsidP="00D447FE">
      <w:pPr>
        <w:pStyle w:val="CommandFont"/>
        <w:rPr>
          <w:lang w:val="fr-FR"/>
        </w:rPr>
      </w:pPr>
      <w:r w:rsidRPr="006F0E46">
        <w:rPr>
          <w:lang w:val="fr-FR"/>
        </w:rPr>
        <w:t>Fa0/8       1-4094</w:t>
      </w:r>
    </w:p>
    <w:p w14:paraId="7D3A7C27" w14:textId="77777777" w:rsidR="00D447FE" w:rsidRPr="006F0E46" w:rsidRDefault="00D447FE" w:rsidP="00D447FE">
      <w:pPr>
        <w:pStyle w:val="CommandFont"/>
        <w:rPr>
          <w:lang w:val="fr-FR"/>
        </w:rPr>
      </w:pPr>
      <w:r w:rsidRPr="006F0E46">
        <w:rPr>
          <w:lang w:val="fr-FR"/>
        </w:rPr>
        <w:t>Fa0/9       1-4094</w:t>
      </w:r>
    </w:p>
    <w:p w14:paraId="7D3A7C28" w14:textId="77777777" w:rsidR="00D447FE" w:rsidRPr="006F0E46" w:rsidRDefault="00D447FE" w:rsidP="00D447FE">
      <w:pPr>
        <w:pStyle w:val="CommandFont"/>
        <w:rPr>
          <w:lang w:val="fr-FR"/>
        </w:rPr>
      </w:pPr>
      <w:r w:rsidRPr="006F0E46">
        <w:rPr>
          <w:lang w:val="fr-FR"/>
        </w:rPr>
        <w:t>Fa0/10      1-4094</w:t>
      </w:r>
    </w:p>
    <w:p w14:paraId="7D3A7C29" w14:textId="77777777" w:rsidR="00D447FE" w:rsidRPr="006F0E46" w:rsidRDefault="00D447FE" w:rsidP="00D447FE">
      <w:pPr>
        <w:pStyle w:val="CommandFont"/>
        <w:rPr>
          <w:lang w:val="fr-FR"/>
        </w:rPr>
      </w:pPr>
      <w:r w:rsidRPr="006F0E46">
        <w:rPr>
          <w:lang w:val="fr-FR"/>
        </w:rPr>
        <w:t>Fa0/11      1-4094</w:t>
      </w:r>
    </w:p>
    <w:p w14:paraId="7D3A7C2A" w14:textId="77777777" w:rsidR="00D447FE" w:rsidRPr="006F0E46" w:rsidRDefault="00D447FE" w:rsidP="00D447FE">
      <w:pPr>
        <w:pStyle w:val="CommandFont"/>
        <w:rPr>
          <w:lang w:val="fr-FR"/>
        </w:rPr>
      </w:pPr>
      <w:r w:rsidRPr="006F0E46">
        <w:rPr>
          <w:lang w:val="fr-FR"/>
        </w:rPr>
        <w:t>Fa0/12      1-4094</w:t>
      </w:r>
    </w:p>
    <w:p w14:paraId="7D3A7C2B" w14:textId="77777777" w:rsidR="00D447FE" w:rsidRPr="006F0E46" w:rsidRDefault="00D447FE" w:rsidP="00D447FE">
      <w:pPr>
        <w:pStyle w:val="CommandFont"/>
        <w:rPr>
          <w:lang w:val="fr-FR"/>
        </w:rPr>
      </w:pPr>
    </w:p>
    <w:p w14:paraId="7D3A7C2C" w14:textId="77777777" w:rsidR="00D447FE" w:rsidRPr="006F0E46" w:rsidRDefault="00D447FE" w:rsidP="00D447FE">
      <w:pPr>
        <w:pStyle w:val="CommandFont"/>
        <w:rPr>
          <w:lang w:val="fr-FR"/>
        </w:rPr>
      </w:pPr>
      <w:r w:rsidRPr="006F0E46">
        <w:rPr>
          <w:lang w:val="fr-FR"/>
        </w:rPr>
        <w:t>Port        Vlans allowed and active in management domain</w:t>
      </w:r>
    </w:p>
    <w:p w14:paraId="7D3A7C2D" w14:textId="77777777" w:rsidR="00D447FE" w:rsidRPr="006F0E46" w:rsidRDefault="00D447FE" w:rsidP="00D447FE">
      <w:pPr>
        <w:pStyle w:val="CommandFont"/>
        <w:rPr>
          <w:lang w:val="fr-FR"/>
        </w:rPr>
      </w:pPr>
      <w:r w:rsidRPr="006F0E46">
        <w:rPr>
          <w:lang w:val="fr-FR"/>
        </w:rPr>
        <w:t>Fa0/7       1,</w:t>
      </w:r>
      <w:r w:rsidR="00447538">
        <w:rPr>
          <w:lang w:val="fr-FR"/>
        </w:rPr>
        <w:t>99,</w:t>
      </w:r>
      <w:r w:rsidRPr="006F0E46">
        <w:rPr>
          <w:lang w:val="fr-FR"/>
        </w:rPr>
        <w:t>100,200</w:t>
      </w:r>
    </w:p>
    <w:p w14:paraId="7D3A7C2E" w14:textId="77777777" w:rsidR="00D447FE" w:rsidRPr="006F0E46" w:rsidRDefault="00D447FE" w:rsidP="00D447FE">
      <w:pPr>
        <w:pStyle w:val="CommandFont"/>
        <w:rPr>
          <w:lang w:val="fr-FR"/>
        </w:rPr>
      </w:pPr>
      <w:r w:rsidRPr="006F0E46">
        <w:rPr>
          <w:lang w:val="fr-FR"/>
        </w:rPr>
        <w:t>Fa0/8       1,</w:t>
      </w:r>
      <w:r w:rsidR="00447538">
        <w:rPr>
          <w:lang w:val="fr-FR"/>
        </w:rPr>
        <w:t>99,</w:t>
      </w:r>
      <w:r w:rsidRPr="006F0E46">
        <w:rPr>
          <w:lang w:val="fr-FR"/>
        </w:rPr>
        <w:t>100,200</w:t>
      </w:r>
    </w:p>
    <w:p w14:paraId="7D3A7C2F" w14:textId="77777777" w:rsidR="00D447FE" w:rsidRPr="006F0E46" w:rsidRDefault="00D447FE" w:rsidP="00D447FE">
      <w:pPr>
        <w:pStyle w:val="CommandFont"/>
        <w:rPr>
          <w:lang w:val="fr-FR"/>
        </w:rPr>
      </w:pPr>
      <w:r w:rsidRPr="006F0E46">
        <w:rPr>
          <w:lang w:val="fr-FR"/>
        </w:rPr>
        <w:t>Fa0/9       1,</w:t>
      </w:r>
      <w:r w:rsidR="00447538">
        <w:rPr>
          <w:lang w:val="fr-FR"/>
        </w:rPr>
        <w:t>99,</w:t>
      </w:r>
      <w:r w:rsidRPr="006F0E46">
        <w:rPr>
          <w:lang w:val="fr-FR"/>
        </w:rPr>
        <w:t>100,200</w:t>
      </w:r>
    </w:p>
    <w:p w14:paraId="7D3A7C30" w14:textId="77777777" w:rsidR="00D447FE" w:rsidRPr="006F0E46" w:rsidRDefault="00D447FE" w:rsidP="00D447FE">
      <w:pPr>
        <w:pStyle w:val="CommandFont"/>
        <w:rPr>
          <w:lang w:val="fr-FR"/>
        </w:rPr>
      </w:pPr>
      <w:r w:rsidRPr="006F0E46">
        <w:rPr>
          <w:lang w:val="fr-FR"/>
        </w:rPr>
        <w:t>Fa0/10      1,</w:t>
      </w:r>
      <w:r w:rsidR="00447538">
        <w:rPr>
          <w:lang w:val="fr-FR"/>
        </w:rPr>
        <w:t>99,</w:t>
      </w:r>
      <w:r w:rsidRPr="006F0E46">
        <w:rPr>
          <w:lang w:val="fr-FR"/>
        </w:rPr>
        <w:t>100,200</w:t>
      </w:r>
    </w:p>
    <w:p w14:paraId="7D3A7C31" w14:textId="77777777" w:rsidR="00D447FE" w:rsidRPr="006F0E46" w:rsidRDefault="00D447FE" w:rsidP="00D447FE">
      <w:pPr>
        <w:pStyle w:val="CommandFont"/>
        <w:rPr>
          <w:lang w:val="fr-FR"/>
        </w:rPr>
      </w:pPr>
      <w:r w:rsidRPr="006F0E46">
        <w:rPr>
          <w:lang w:val="fr-FR"/>
        </w:rPr>
        <w:t>Fa0/11      1,</w:t>
      </w:r>
      <w:r w:rsidR="00447538">
        <w:rPr>
          <w:lang w:val="fr-FR"/>
        </w:rPr>
        <w:t>99,</w:t>
      </w:r>
      <w:r w:rsidRPr="006F0E46">
        <w:rPr>
          <w:lang w:val="fr-FR"/>
        </w:rPr>
        <w:t>100,200</w:t>
      </w:r>
    </w:p>
    <w:p w14:paraId="7D3A7C32" w14:textId="77777777" w:rsidR="00D447FE" w:rsidRPr="006F0E46" w:rsidRDefault="00D447FE" w:rsidP="00D447FE">
      <w:pPr>
        <w:pStyle w:val="CommandFont"/>
        <w:rPr>
          <w:lang w:val="fr-FR"/>
        </w:rPr>
      </w:pPr>
    </w:p>
    <w:p w14:paraId="7D3A7C33" w14:textId="77777777" w:rsidR="00D447FE" w:rsidRPr="006F0E46" w:rsidRDefault="00D447FE" w:rsidP="00D447FE">
      <w:pPr>
        <w:pStyle w:val="CommandFont"/>
        <w:rPr>
          <w:lang w:val="fr-FR"/>
        </w:rPr>
      </w:pPr>
      <w:r w:rsidRPr="006F0E46">
        <w:rPr>
          <w:lang w:val="fr-FR"/>
        </w:rPr>
        <w:t>Port        Vlans allowed and active in management domain</w:t>
      </w:r>
    </w:p>
    <w:p w14:paraId="7D3A7C34" w14:textId="77777777" w:rsidR="00D447FE" w:rsidRPr="006F0E46" w:rsidRDefault="00D447FE" w:rsidP="00D447FE">
      <w:pPr>
        <w:pStyle w:val="CommandFont"/>
        <w:rPr>
          <w:lang w:val="fr-FR"/>
        </w:rPr>
      </w:pPr>
      <w:r w:rsidRPr="006F0E46">
        <w:rPr>
          <w:lang w:val="fr-FR"/>
        </w:rPr>
        <w:t>Fa0/12      1,</w:t>
      </w:r>
      <w:r w:rsidR="00447538">
        <w:rPr>
          <w:lang w:val="fr-FR"/>
        </w:rPr>
        <w:t>99,</w:t>
      </w:r>
      <w:r w:rsidRPr="006F0E46">
        <w:rPr>
          <w:lang w:val="fr-FR"/>
        </w:rPr>
        <w:t>100,200</w:t>
      </w:r>
    </w:p>
    <w:p w14:paraId="7D3A7C35" w14:textId="77777777" w:rsidR="00D447FE" w:rsidRPr="006F0E46" w:rsidRDefault="00D447FE" w:rsidP="00D447FE">
      <w:pPr>
        <w:pStyle w:val="CommandFont"/>
        <w:rPr>
          <w:lang w:val="fr-FR"/>
        </w:rPr>
      </w:pPr>
    </w:p>
    <w:p w14:paraId="7D3A7C36" w14:textId="77777777" w:rsidR="00D447FE" w:rsidRPr="006F0E46" w:rsidRDefault="00D447FE" w:rsidP="00D447FE">
      <w:pPr>
        <w:pStyle w:val="CommandFont"/>
        <w:rPr>
          <w:lang w:val="fr-FR"/>
        </w:rPr>
      </w:pPr>
      <w:r w:rsidRPr="006F0E46">
        <w:rPr>
          <w:lang w:val="fr-FR"/>
        </w:rPr>
        <w:t>Port        Vlans in spanning tree forwarding state and not pruned</w:t>
      </w:r>
    </w:p>
    <w:p w14:paraId="7D3A7C37" w14:textId="77777777" w:rsidR="00D447FE" w:rsidRPr="006F0E46" w:rsidRDefault="00D447FE" w:rsidP="00D447FE">
      <w:pPr>
        <w:pStyle w:val="CommandFont"/>
        <w:rPr>
          <w:lang w:val="fr-FR"/>
        </w:rPr>
      </w:pPr>
      <w:r w:rsidRPr="006F0E46">
        <w:rPr>
          <w:lang w:val="fr-FR"/>
        </w:rPr>
        <w:t>Fa0/7       1,100,200</w:t>
      </w:r>
    </w:p>
    <w:p w14:paraId="7D3A7C38" w14:textId="77777777" w:rsidR="00D447FE" w:rsidRPr="006F0E46" w:rsidRDefault="00D447FE" w:rsidP="00D447FE">
      <w:pPr>
        <w:pStyle w:val="CommandFont"/>
        <w:rPr>
          <w:lang w:val="fr-FR"/>
        </w:rPr>
      </w:pPr>
      <w:r w:rsidRPr="006F0E46">
        <w:rPr>
          <w:lang w:val="fr-FR"/>
        </w:rPr>
        <w:t>Fa0/8       1,100,200</w:t>
      </w:r>
    </w:p>
    <w:p w14:paraId="7D3A7C39" w14:textId="77777777" w:rsidR="00D447FE" w:rsidRPr="006F0E46" w:rsidRDefault="00D447FE" w:rsidP="00D447FE">
      <w:pPr>
        <w:pStyle w:val="CommandFont"/>
        <w:rPr>
          <w:lang w:val="fr-FR"/>
        </w:rPr>
      </w:pPr>
      <w:r w:rsidRPr="006F0E46">
        <w:rPr>
          <w:lang w:val="fr-FR"/>
        </w:rPr>
        <w:t>Fa0/9       1,100,200</w:t>
      </w:r>
    </w:p>
    <w:p w14:paraId="7D3A7C3A" w14:textId="77777777" w:rsidR="00D447FE" w:rsidRPr="006F0E46" w:rsidRDefault="00D447FE" w:rsidP="00D447FE">
      <w:pPr>
        <w:pStyle w:val="CommandFont"/>
        <w:rPr>
          <w:lang w:val="fr-FR"/>
        </w:rPr>
      </w:pPr>
      <w:r w:rsidRPr="006F0E46">
        <w:rPr>
          <w:lang w:val="fr-FR"/>
        </w:rPr>
        <w:t>Fa0/10      1,100,200</w:t>
      </w:r>
    </w:p>
    <w:p w14:paraId="7D3A7C3B" w14:textId="77777777" w:rsidR="00D447FE" w:rsidRPr="006F0E46" w:rsidRDefault="00D447FE" w:rsidP="00D447FE">
      <w:pPr>
        <w:pStyle w:val="CommandFont"/>
        <w:rPr>
          <w:lang w:val="fr-FR"/>
        </w:rPr>
      </w:pPr>
      <w:r w:rsidRPr="006F0E46">
        <w:rPr>
          <w:lang w:val="fr-FR"/>
        </w:rPr>
        <w:t>Fa0/11      1,100,200</w:t>
      </w:r>
    </w:p>
    <w:p w14:paraId="7D3A7C3C" w14:textId="77777777" w:rsidR="00D447FE" w:rsidRDefault="00D447FE" w:rsidP="00D447FE">
      <w:pPr>
        <w:pStyle w:val="CommandFont"/>
      </w:pPr>
      <w:r w:rsidRPr="006F0E46">
        <w:rPr>
          <w:lang w:val="fr-FR"/>
        </w:rPr>
        <w:lastRenderedPageBreak/>
        <w:t>Fa0/12      1,10</w:t>
      </w:r>
      <w:r>
        <w:rPr>
          <w:lang w:val="fr-FR"/>
        </w:rPr>
        <w:t>0,</w:t>
      </w:r>
      <w:r>
        <w:t>200</w:t>
      </w:r>
    </w:p>
    <w:p w14:paraId="7D3A7C3D" w14:textId="77777777" w:rsidR="00D447FE" w:rsidRDefault="00D447FE" w:rsidP="00D447FE">
      <w:pPr>
        <w:pStyle w:val="BodyFormat"/>
        <w:ind w:left="720"/>
      </w:pPr>
      <w:r>
        <w:t>What is the native VLAN for these trunk ports?</w:t>
      </w:r>
    </w:p>
    <w:p w14:paraId="7D3A7C3E" w14:textId="77777777" w:rsidR="00D447FE" w:rsidRDefault="00D447FE" w:rsidP="00D447FE">
      <w:pPr>
        <w:pStyle w:val="StyleBlanklineLeft05"/>
        <w:ind w:left="720"/>
      </w:pPr>
      <w:r>
        <w:tab/>
      </w:r>
    </w:p>
    <w:p w14:paraId="7D3A7C3F" w14:textId="77777777" w:rsidR="00D447FE" w:rsidRDefault="00D447FE" w:rsidP="00D447FE">
      <w:pPr>
        <w:pStyle w:val="BodyFormat"/>
        <w:ind w:left="720"/>
      </w:pPr>
    </w:p>
    <w:p w14:paraId="7D3A7C40" w14:textId="77777777" w:rsidR="00D447FE" w:rsidRDefault="00D447FE" w:rsidP="00D447FE">
      <w:pPr>
        <w:pStyle w:val="Substepalpha0"/>
      </w:pPr>
      <w:r>
        <w:t xml:space="preserve">Issue the </w:t>
      </w:r>
      <w:r>
        <w:rPr>
          <w:rStyle w:val="Command"/>
        </w:rPr>
        <w:t>show standby brief</w:t>
      </w:r>
      <w:r>
        <w:t xml:space="preserve"> command on DLS2. </w:t>
      </w:r>
    </w:p>
    <w:p w14:paraId="7D3A7C41" w14:textId="77777777" w:rsidR="00D447FE" w:rsidRDefault="00D447FE" w:rsidP="00D447FE">
      <w:pPr>
        <w:pStyle w:val="CommandFont"/>
      </w:pPr>
      <w:r>
        <w:t xml:space="preserve">DLS2# </w:t>
      </w:r>
      <w:r w:rsidRPr="00414673">
        <w:rPr>
          <w:b/>
        </w:rPr>
        <w:t>show standby brief</w:t>
      </w:r>
    </w:p>
    <w:p w14:paraId="7D3A7C42" w14:textId="77777777" w:rsidR="00D447FE" w:rsidRDefault="00D447FE" w:rsidP="00D447FE">
      <w:pPr>
        <w:pStyle w:val="CommandFont"/>
      </w:pPr>
      <w:r>
        <w:t xml:space="preserve">                     </w:t>
      </w:r>
    </w:p>
    <w:p w14:paraId="7D3A7C43" w14:textId="77777777" w:rsidR="00D447FE" w:rsidRDefault="00D447FE" w:rsidP="00D447FE">
      <w:pPr>
        <w:pStyle w:val="CommandFont"/>
      </w:pPr>
      <w:r>
        <w:t>P indicates configured to preempt.</w:t>
      </w:r>
    </w:p>
    <w:p w14:paraId="7D3A7C44" w14:textId="77777777" w:rsidR="00D447FE" w:rsidRDefault="00D447FE" w:rsidP="00D447FE">
      <w:pPr>
        <w:pStyle w:val="CommandFont"/>
      </w:pPr>
      <w:r>
        <w:t xml:space="preserve">                     |</w:t>
      </w:r>
    </w:p>
    <w:p w14:paraId="7D3A7C45" w14:textId="77777777" w:rsidR="00D447FE" w:rsidRDefault="00D447FE" w:rsidP="00D447FE">
      <w:pPr>
        <w:pStyle w:val="CommandFont"/>
      </w:pPr>
      <w:r>
        <w:t>Interface   Grp  Pri P State   Active          Standby         Virtual IP</w:t>
      </w:r>
    </w:p>
    <w:p w14:paraId="7D3A7C46" w14:textId="77777777" w:rsidR="00D447FE" w:rsidRDefault="00447538" w:rsidP="00D447FE">
      <w:pPr>
        <w:pStyle w:val="CommandFont"/>
      </w:pPr>
      <w:r>
        <w:t>Vl99</w:t>
      </w:r>
      <w:r w:rsidR="00D447FE">
        <w:t xml:space="preserve">         1   100 P Standby 172.16.</w:t>
      </w:r>
      <w:r>
        <w:t>99</w:t>
      </w:r>
      <w:r w:rsidR="00D447FE">
        <w:t>.3     local           172.16.</w:t>
      </w:r>
      <w:r>
        <w:t>99</w:t>
      </w:r>
      <w:r w:rsidR="00D447FE">
        <w:t>.1</w:t>
      </w:r>
    </w:p>
    <w:p w14:paraId="7D3A7C47" w14:textId="77777777" w:rsidR="00D447FE" w:rsidRDefault="00D447FE" w:rsidP="00D447FE">
      <w:pPr>
        <w:pStyle w:val="CommandFont"/>
      </w:pPr>
      <w:r>
        <w:t>Vl100       1    100 P Standby 172.16.100.3    local           172.16.100.1</w:t>
      </w:r>
    </w:p>
    <w:p w14:paraId="7D3A7C48" w14:textId="77777777" w:rsidR="00D447FE" w:rsidRDefault="00D447FE" w:rsidP="00D447FE">
      <w:pPr>
        <w:pStyle w:val="CommandFont"/>
      </w:pPr>
      <w:r>
        <w:t xml:space="preserve">Vl200       1    150 P Active  local           172.16.200.3    172.16.200.1   </w:t>
      </w:r>
    </w:p>
    <w:p w14:paraId="7D3A7C49" w14:textId="77777777" w:rsidR="00D447FE" w:rsidRDefault="00D447FE" w:rsidP="00D447FE">
      <w:pPr>
        <w:pStyle w:val="BodyFormat"/>
        <w:ind w:left="720"/>
      </w:pPr>
      <w:r>
        <w:t>For which VLANs is DLS2 the active router?</w:t>
      </w:r>
    </w:p>
    <w:p w14:paraId="7D3A7C4A" w14:textId="77777777" w:rsidR="00FF5BBC" w:rsidRDefault="00FF5BBC" w:rsidP="00FF5BBC">
      <w:pPr>
        <w:pStyle w:val="BodyFormat"/>
        <w:ind w:left="720"/>
      </w:pPr>
      <w:r>
        <w:rPr>
          <w:highlight w:val="lightGray"/>
        </w:rPr>
        <w:t>DLS2 is the active router for VLAN 200</w:t>
      </w:r>
    </w:p>
    <w:p w14:paraId="7D3A7C4B" w14:textId="77777777" w:rsidR="00D447FE" w:rsidRDefault="00D447FE" w:rsidP="00D447FE">
      <w:pPr>
        <w:pStyle w:val="StyleBlanklineLeft05"/>
        <w:ind w:left="720"/>
      </w:pPr>
      <w:r>
        <w:tab/>
      </w:r>
    </w:p>
    <w:p w14:paraId="7D3A7C4C" w14:textId="77777777" w:rsidR="00D447FE" w:rsidRDefault="00D447FE" w:rsidP="00D447FE">
      <w:pPr>
        <w:pStyle w:val="BodyFormat"/>
        <w:ind w:left="720"/>
      </w:pPr>
    </w:p>
    <w:p w14:paraId="7D3A7C4D" w14:textId="77777777" w:rsidR="00D447FE" w:rsidRDefault="00D447FE" w:rsidP="00D447FE">
      <w:pPr>
        <w:pStyle w:val="BodyFormat"/>
        <w:ind w:left="720"/>
      </w:pPr>
      <w:r>
        <w:t>What is the priority of the current root bridge for VLAN 200?</w:t>
      </w:r>
    </w:p>
    <w:p w14:paraId="7D3A7C4E" w14:textId="77777777" w:rsidR="00FF5BBC" w:rsidRDefault="00FF5BBC" w:rsidP="00D447FE">
      <w:pPr>
        <w:pStyle w:val="BodyFormat"/>
        <w:ind w:left="720"/>
      </w:pPr>
      <w:r>
        <w:rPr>
          <w:highlight w:val="lightGray"/>
        </w:rPr>
        <w:t xml:space="preserve">Based on the output of the </w:t>
      </w:r>
      <w:r w:rsidRPr="001C042D">
        <w:rPr>
          <w:b/>
          <w:highlight w:val="lightGray"/>
        </w:rPr>
        <w:t>show spanning-tree</w:t>
      </w:r>
      <w:r>
        <w:rPr>
          <w:highlight w:val="lightGray"/>
        </w:rPr>
        <w:t xml:space="preserve"> command, t</w:t>
      </w:r>
      <w:r w:rsidRPr="00A945A1">
        <w:rPr>
          <w:highlight w:val="lightGray"/>
        </w:rPr>
        <w:t xml:space="preserve">he priority is </w:t>
      </w:r>
      <w:r>
        <w:rPr>
          <w:highlight w:val="lightGray"/>
        </w:rPr>
        <w:t>24776</w:t>
      </w:r>
      <w:r w:rsidRPr="00A945A1">
        <w:rPr>
          <w:highlight w:val="lightGray"/>
        </w:rPr>
        <w:t>.</w:t>
      </w:r>
    </w:p>
    <w:p w14:paraId="7D3A7C4F" w14:textId="77777777" w:rsidR="00D447FE" w:rsidRDefault="00D447FE" w:rsidP="00D447FE">
      <w:pPr>
        <w:pStyle w:val="StyleBlanklineLeft05"/>
        <w:ind w:left="720"/>
      </w:pPr>
      <w:r>
        <w:tab/>
      </w:r>
    </w:p>
    <w:p w14:paraId="79C5046D" w14:textId="3BDD54DB" w:rsidR="00F86F5C" w:rsidRDefault="00F86F5C" w:rsidP="00F86F5C">
      <w:pPr>
        <w:pStyle w:val="BodyFormat"/>
        <w:ind w:left="0"/>
      </w:pPr>
    </w:p>
    <w:p w14:paraId="6070D662" w14:textId="003AE19F" w:rsidR="00F86F5C" w:rsidRDefault="00F86F5C" w:rsidP="00F86F5C">
      <w:pPr>
        <w:pStyle w:val="SectionHeading"/>
      </w:pPr>
      <w:r w:rsidRPr="00C44818">
        <w:rPr>
          <w:highlight w:val="yellow"/>
        </w:rPr>
        <w:t xml:space="preserve">Step </w:t>
      </w:r>
      <w:r w:rsidRPr="00C44818">
        <w:rPr>
          <w:highlight w:val="yellow"/>
        </w:rPr>
        <w:t>2</w:t>
      </w:r>
      <w:r>
        <w:t>: Configure R</w:t>
      </w:r>
      <w:r>
        <w:t xml:space="preserve">outed </w:t>
      </w:r>
      <w:r>
        <w:t>ACLs between VLANs.</w:t>
      </w:r>
    </w:p>
    <w:p w14:paraId="63DD61AA" w14:textId="77777777" w:rsidR="00F86F5C" w:rsidRDefault="00F86F5C" w:rsidP="00F86F5C">
      <w:pPr>
        <w:pStyle w:val="BodyFormat"/>
      </w:pPr>
      <w:r>
        <w:t>Configure router access control lists (RACLs) to separate the student and staff VLANs. The staff VLAN (100) can access the student VLAN (200), but the student VLAN does not have access to the staff VLAN for security purposes.</w:t>
      </w:r>
    </w:p>
    <w:p w14:paraId="3EF89E75" w14:textId="77777777" w:rsidR="00F86F5C" w:rsidRDefault="00F86F5C" w:rsidP="00F86F5C">
      <w:pPr>
        <w:pStyle w:val="Substepalpha0"/>
        <w:numPr>
          <w:ilvl w:val="0"/>
          <w:numId w:val="20"/>
        </w:numPr>
      </w:pPr>
      <w:r>
        <w:t xml:space="preserve">To deny the student subnet, </w:t>
      </w:r>
      <w:r>
        <w:rPr>
          <w:color w:val="000000"/>
        </w:rPr>
        <w:t>use</w:t>
      </w:r>
      <w:r w:rsidRPr="00A05CBC">
        <w:rPr>
          <w:color w:val="000000"/>
        </w:rPr>
        <w:t xml:space="preserve"> an extended IP access list</w:t>
      </w:r>
      <w:r>
        <w:rPr>
          <w:color w:val="000000"/>
        </w:rPr>
        <w:t xml:space="preserve"> on DLS1 and DLS2, and assign</w:t>
      </w:r>
      <w:r w:rsidRPr="00A05CBC">
        <w:rPr>
          <w:color w:val="000000"/>
        </w:rPr>
        <w:t xml:space="preserve"> the access list to the appropriate VLAN interfaces using the </w:t>
      </w:r>
      <w:r w:rsidRPr="00415D65">
        <w:rPr>
          <w:b/>
          <w:color w:val="000000"/>
        </w:rPr>
        <w:t xml:space="preserve">ip </w:t>
      </w:r>
      <w:r w:rsidRPr="00A05CBC">
        <w:rPr>
          <w:b/>
          <w:color w:val="000000"/>
        </w:rPr>
        <w:t xml:space="preserve">access-group </w:t>
      </w:r>
      <w:r>
        <w:rPr>
          <w:i/>
          <w:color w:val="000000"/>
        </w:rPr>
        <w:t>acl-num</w:t>
      </w:r>
      <w:r w:rsidRPr="00A05CBC">
        <w:rPr>
          <w:b/>
          <w:color w:val="000000"/>
        </w:rPr>
        <w:t xml:space="preserve"> </w:t>
      </w:r>
      <w:r w:rsidRPr="00FF1647">
        <w:rPr>
          <w:color w:val="000000"/>
        </w:rPr>
        <w:t>{</w:t>
      </w:r>
      <w:r w:rsidRPr="00A05CBC">
        <w:rPr>
          <w:b/>
          <w:color w:val="000000"/>
        </w:rPr>
        <w:t>in</w:t>
      </w:r>
      <w:r w:rsidRPr="00FF1647">
        <w:rPr>
          <w:color w:val="000000"/>
        </w:rPr>
        <w:t xml:space="preserve"> | </w:t>
      </w:r>
      <w:r w:rsidRPr="00A05CBC">
        <w:rPr>
          <w:b/>
          <w:color w:val="000000"/>
        </w:rPr>
        <w:t>out</w:t>
      </w:r>
      <w:r w:rsidRPr="00FF1647">
        <w:rPr>
          <w:color w:val="000000"/>
        </w:rPr>
        <w:t xml:space="preserve">} </w:t>
      </w:r>
      <w:r w:rsidRPr="00A05CBC">
        <w:rPr>
          <w:color w:val="000000"/>
        </w:rPr>
        <w:t>command</w:t>
      </w:r>
      <w:r>
        <w:t xml:space="preserve">. </w:t>
      </w:r>
    </w:p>
    <w:p w14:paraId="62E3D754" w14:textId="77777777" w:rsidR="00F86F5C" w:rsidRDefault="00F86F5C" w:rsidP="00F86F5C">
      <w:pPr>
        <w:pStyle w:val="CommandFont"/>
      </w:pPr>
      <w:r w:rsidRPr="00A05CBC">
        <w:t xml:space="preserve">DLS1(config)# </w:t>
      </w:r>
      <w:r w:rsidRPr="00A05CBC">
        <w:rPr>
          <w:b/>
        </w:rPr>
        <w:t>access-list 100 permit tcp 172.16.200.0 0.0.0.255 172.16.100.0 0.0.0.255 established</w:t>
      </w:r>
      <w:r w:rsidRPr="00A05CBC">
        <w:t xml:space="preserve"> </w:t>
      </w:r>
    </w:p>
    <w:p w14:paraId="59C88FC6" w14:textId="77777777" w:rsidR="00F86F5C" w:rsidRDefault="00F86F5C" w:rsidP="00F86F5C">
      <w:pPr>
        <w:pStyle w:val="CommandFont"/>
      </w:pPr>
      <w:r w:rsidRPr="00A05CBC">
        <w:t xml:space="preserve">DLS1(config)# </w:t>
      </w:r>
      <w:r w:rsidRPr="00A05CBC">
        <w:rPr>
          <w:b/>
        </w:rPr>
        <w:t>access-list 100 permit icmp 172.16.200.0 0.0.0.255 172.16.100.0 0.0.0.255 echo-reply</w:t>
      </w:r>
    </w:p>
    <w:p w14:paraId="7E408C19" w14:textId="77777777" w:rsidR="00F86F5C" w:rsidRDefault="00F86F5C" w:rsidP="00F86F5C">
      <w:pPr>
        <w:pStyle w:val="CommandFont"/>
        <w:rPr>
          <w:b/>
        </w:rPr>
      </w:pPr>
      <w:r w:rsidRPr="00A05CBC">
        <w:t xml:space="preserve">DLS1(config)# </w:t>
      </w:r>
      <w:r w:rsidRPr="00A05CBC">
        <w:rPr>
          <w:b/>
        </w:rPr>
        <w:t>access-list 100 deny ip 172.16.200.0 0.0.0.255 172.16.100.0 0.0.0.255</w:t>
      </w:r>
    </w:p>
    <w:p w14:paraId="0D4B8DE0" w14:textId="77777777" w:rsidR="00F86F5C" w:rsidRDefault="00F86F5C" w:rsidP="00F86F5C">
      <w:pPr>
        <w:pStyle w:val="CommandFont"/>
      </w:pPr>
      <w:r w:rsidRPr="00A05CBC">
        <w:t xml:space="preserve">DLS1(config)# </w:t>
      </w:r>
      <w:r w:rsidRPr="00A05CBC">
        <w:rPr>
          <w:b/>
        </w:rPr>
        <w:t>access-list 100 permit ip any any</w:t>
      </w:r>
    </w:p>
    <w:p w14:paraId="268E8858" w14:textId="77777777" w:rsidR="00F86F5C" w:rsidRDefault="00F86F5C" w:rsidP="00F86F5C">
      <w:pPr>
        <w:pStyle w:val="CommandFont"/>
        <w:rPr>
          <w:b/>
        </w:rPr>
      </w:pPr>
      <w:bookmarkStart w:id="4" w:name="OLE_LINK1"/>
      <w:r w:rsidRPr="00A05CBC">
        <w:t xml:space="preserve">DLS1(config)# </w:t>
      </w:r>
      <w:r w:rsidRPr="00A05CBC">
        <w:rPr>
          <w:b/>
        </w:rPr>
        <w:t xml:space="preserve">interface vlan </w:t>
      </w:r>
      <w:r>
        <w:rPr>
          <w:b/>
        </w:rPr>
        <w:t>2</w:t>
      </w:r>
      <w:r w:rsidRPr="00A05CBC">
        <w:rPr>
          <w:b/>
        </w:rPr>
        <w:t>00</w:t>
      </w:r>
    </w:p>
    <w:p w14:paraId="451153C3" w14:textId="77777777" w:rsidR="00F86F5C" w:rsidRDefault="00F86F5C" w:rsidP="00F86F5C">
      <w:pPr>
        <w:pStyle w:val="CommandFont"/>
      </w:pPr>
      <w:r w:rsidRPr="00A05CBC">
        <w:t xml:space="preserve">DLS1(config-if)# </w:t>
      </w:r>
      <w:r w:rsidRPr="00A05CBC">
        <w:rPr>
          <w:b/>
        </w:rPr>
        <w:t>ip access-group 100 in</w:t>
      </w:r>
    </w:p>
    <w:bookmarkEnd w:id="4"/>
    <w:p w14:paraId="44C737BB" w14:textId="77777777" w:rsidR="00F86F5C" w:rsidRPr="00A05CBC" w:rsidRDefault="00F86F5C" w:rsidP="00F86F5C">
      <w:pPr>
        <w:pStyle w:val="CommandFont"/>
      </w:pPr>
    </w:p>
    <w:p w14:paraId="29B1DD3F" w14:textId="77777777" w:rsidR="00F86F5C" w:rsidRDefault="00F86F5C" w:rsidP="00F86F5C">
      <w:pPr>
        <w:pStyle w:val="CommandFont"/>
      </w:pPr>
      <w:r w:rsidRPr="00A05CBC">
        <w:t xml:space="preserve">DLS2(config)# </w:t>
      </w:r>
      <w:r w:rsidRPr="00A05CBC">
        <w:rPr>
          <w:b/>
        </w:rPr>
        <w:t>access-list 100 permit tcp 172.16.200.0 0.0.0.255 172.16.100.0 0.0.0.255 established</w:t>
      </w:r>
    </w:p>
    <w:p w14:paraId="27818B56" w14:textId="77777777" w:rsidR="00F86F5C" w:rsidRDefault="00F86F5C" w:rsidP="00F86F5C">
      <w:pPr>
        <w:pStyle w:val="CommandFont"/>
      </w:pPr>
      <w:r w:rsidRPr="00A05CBC">
        <w:t xml:space="preserve">DLS2(config)# </w:t>
      </w:r>
      <w:r w:rsidRPr="00A05CBC">
        <w:rPr>
          <w:b/>
        </w:rPr>
        <w:t>access-list 100 permit icmp 172.16.200.0 0.0.0.255 172.16.100.0 0.0.0.255 echo-reply</w:t>
      </w:r>
    </w:p>
    <w:p w14:paraId="2FCB26BA" w14:textId="77777777" w:rsidR="00F86F5C" w:rsidRDefault="00F86F5C" w:rsidP="00F86F5C">
      <w:pPr>
        <w:pStyle w:val="CommandFont"/>
        <w:rPr>
          <w:b/>
        </w:rPr>
      </w:pPr>
      <w:r w:rsidRPr="00A05CBC">
        <w:t xml:space="preserve">DLS(config)# </w:t>
      </w:r>
      <w:r w:rsidRPr="00A05CBC">
        <w:rPr>
          <w:b/>
        </w:rPr>
        <w:t>access-list 100 deny ip 172.16.200.0 0.0.0.255 172.16.100.0 0.0.0.255</w:t>
      </w:r>
    </w:p>
    <w:p w14:paraId="1F998829" w14:textId="77777777" w:rsidR="00F86F5C" w:rsidRDefault="00F86F5C" w:rsidP="00F86F5C">
      <w:pPr>
        <w:pStyle w:val="CommandFont"/>
      </w:pPr>
      <w:r w:rsidRPr="00A05CBC">
        <w:t xml:space="preserve">DLS2(config)# </w:t>
      </w:r>
      <w:r w:rsidRPr="00A05CBC">
        <w:rPr>
          <w:b/>
        </w:rPr>
        <w:t>access-list 100 permit ip any any</w:t>
      </w:r>
    </w:p>
    <w:p w14:paraId="60095785" w14:textId="77777777" w:rsidR="00F86F5C" w:rsidRDefault="00F86F5C" w:rsidP="00F86F5C">
      <w:pPr>
        <w:pStyle w:val="CommandFont"/>
      </w:pPr>
      <w:r w:rsidRPr="00A05CBC">
        <w:lastRenderedPageBreak/>
        <w:t xml:space="preserve">DLS2(config)# </w:t>
      </w:r>
      <w:r w:rsidRPr="00A05CBC">
        <w:rPr>
          <w:b/>
        </w:rPr>
        <w:t>interface vlan 100</w:t>
      </w:r>
    </w:p>
    <w:p w14:paraId="616F8638" w14:textId="77777777" w:rsidR="00F86F5C" w:rsidRPr="00A05CBC" w:rsidDel="00FF1647" w:rsidRDefault="00F86F5C" w:rsidP="00F86F5C">
      <w:pPr>
        <w:pStyle w:val="CommandFont"/>
      </w:pPr>
      <w:r w:rsidRPr="00A05CBC">
        <w:t xml:space="preserve">DLS2(config-if)# </w:t>
      </w:r>
      <w:r w:rsidRPr="00A05CBC">
        <w:rPr>
          <w:b/>
        </w:rPr>
        <w:t>ip access-group 100 in</w:t>
      </w:r>
    </w:p>
    <w:p w14:paraId="0E7D0AAF" w14:textId="77777777" w:rsidR="00F86F5C" w:rsidRDefault="00F86F5C" w:rsidP="00F86F5C">
      <w:pPr>
        <w:pStyle w:val="CommandFont"/>
        <w:rPr>
          <w:b/>
        </w:rPr>
      </w:pPr>
      <w:r w:rsidRPr="00A05CBC">
        <w:t>DLS</w:t>
      </w:r>
      <w:r>
        <w:t>2</w:t>
      </w:r>
      <w:r w:rsidRPr="00A05CBC">
        <w:t xml:space="preserve">(config)# </w:t>
      </w:r>
      <w:r w:rsidRPr="00A05CBC">
        <w:rPr>
          <w:b/>
        </w:rPr>
        <w:t xml:space="preserve">interface vlan </w:t>
      </w:r>
      <w:r>
        <w:rPr>
          <w:b/>
        </w:rPr>
        <w:t>2</w:t>
      </w:r>
      <w:r w:rsidRPr="00A05CBC">
        <w:rPr>
          <w:b/>
        </w:rPr>
        <w:t>00</w:t>
      </w:r>
    </w:p>
    <w:p w14:paraId="6E0F841C" w14:textId="77777777" w:rsidR="00F86F5C" w:rsidRDefault="00F86F5C" w:rsidP="00F86F5C">
      <w:pPr>
        <w:pStyle w:val="CommandFont"/>
      </w:pPr>
      <w:r w:rsidRPr="00A05CBC">
        <w:t>DLS</w:t>
      </w:r>
      <w:r>
        <w:t>2</w:t>
      </w:r>
      <w:r w:rsidRPr="00A05CBC">
        <w:t xml:space="preserve">(config-if)# </w:t>
      </w:r>
      <w:r w:rsidRPr="00A05CBC">
        <w:rPr>
          <w:b/>
        </w:rPr>
        <w:t>ip access-group 100 in</w:t>
      </w:r>
    </w:p>
    <w:p w14:paraId="644C0A46" w14:textId="77777777" w:rsidR="00F86F5C" w:rsidRPr="00A05CBC" w:rsidRDefault="00F86F5C" w:rsidP="00F86F5C">
      <w:pPr>
        <w:pStyle w:val="Substepalpha0"/>
      </w:pPr>
      <w:r>
        <w:t>Check</w:t>
      </w:r>
      <w:r w:rsidRPr="00A05CBC">
        <w:t xml:space="preserve"> the configuration using the </w:t>
      </w:r>
      <w:r w:rsidRPr="00A05CBC">
        <w:rPr>
          <w:rStyle w:val="Command"/>
        </w:rPr>
        <w:t>show ip access-list</w:t>
      </w:r>
      <w:r w:rsidRPr="00A05CBC">
        <w:t xml:space="preserve"> and </w:t>
      </w:r>
      <w:r w:rsidRPr="00A05CBC">
        <w:rPr>
          <w:rStyle w:val="Command"/>
        </w:rPr>
        <w:t>show ip interface vlan</w:t>
      </w:r>
      <w:r>
        <w:rPr>
          <w:rStyle w:val="Command"/>
        </w:rPr>
        <w:t xml:space="preserve"> </w:t>
      </w:r>
      <w:r w:rsidRPr="00E269F4">
        <w:rPr>
          <w:rStyle w:val="Command"/>
          <w:b w:val="0"/>
          <w:i/>
        </w:rPr>
        <w:t>vlan-id</w:t>
      </w:r>
      <w:r w:rsidRPr="00A05CBC">
        <w:t xml:space="preserve"> commands.</w:t>
      </w:r>
    </w:p>
    <w:p w14:paraId="5433130B" w14:textId="77777777" w:rsidR="00F86F5C" w:rsidRPr="00A05CBC" w:rsidRDefault="00F86F5C" w:rsidP="00F86F5C">
      <w:pPr>
        <w:pStyle w:val="CommandFont"/>
      </w:pPr>
      <w:r w:rsidRPr="00A05CBC">
        <w:t xml:space="preserve">DLS1# </w:t>
      </w:r>
      <w:r w:rsidRPr="00A05CBC">
        <w:rPr>
          <w:b/>
        </w:rPr>
        <w:t>show access-lists</w:t>
      </w:r>
    </w:p>
    <w:p w14:paraId="466E7140" w14:textId="77777777" w:rsidR="00F86F5C" w:rsidRPr="00A05CBC" w:rsidRDefault="00F86F5C" w:rsidP="00F86F5C">
      <w:pPr>
        <w:pStyle w:val="CommandFont"/>
      </w:pPr>
      <w:r w:rsidRPr="00A05CBC">
        <w:t>Extended IP access list 100</w:t>
      </w:r>
    </w:p>
    <w:p w14:paraId="15FB7F71" w14:textId="77777777" w:rsidR="00F86F5C" w:rsidRPr="00A05CBC" w:rsidRDefault="00F86F5C" w:rsidP="00F86F5C">
      <w:pPr>
        <w:pStyle w:val="CommandFont"/>
      </w:pPr>
      <w:r w:rsidRPr="00A05CBC">
        <w:t xml:space="preserve">    10 permit tcp 172.16.200.0 0.0.0.255 172.16.100.0 0.0.0.255 established</w:t>
      </w:r>
    </w:p>
    <w:p w14:paraId="6C54C7B2" w14:textId="77777777" w:rsidR="00F86F5C" w:rsidRPr="00A05CBC" w:rsidRDefault="00F86F5C" w:rsidP="00F86F5C">
      <w:pPr>
        <w:pStyle w:val="CommandFont"/>
      </w:pPr>
      <w:r w:rsidRPr="00A05CBC">
        <w:t xml:space="preserve">    20 permit icmp 172.16.200.0 0.0.0.255 172.16.100.0 0.0.0.255 echo-reply</w:t>
      </w:r>
    </w:p>
    <w:p w14:paraId="0B7DF9F8" w14:textId="77777777" w:rsidR="00F86F5C" w:rsidRPr="00A05CBC" w:rsidRDefault="00F86F5C" w:rsidP="00F86F5C">
      <w:pPr>
        <w:pStyle w:val="CommandFont"/>
      </w:pPr>
      <w:r w:rsidRPr="00A05CBC">
        <w:t xml:space="preserve">    30 deny ip 172.16.200.0 0.0.0.255 172.16.100.0 0.0.0.255</w:t>
      </w:r>
    </w:p>
    <w:p w14:paraId="7AEB4DC5" w14:textId="77777777" w:rsidR="00F86F5C" w:rsidRPr="00A05CBC" w:rsidRDefault="00F86F5C" w:rsidP="00F86F5C">
      <w:pPr>
        <w:pStyle w:val="CommandFont"/>
      </w:pPr>
      <w:r w:rsidRPr="00A05CBC">
        <w:t xml:space="preserve">    40 permit ip any any</w:t>
      </w:r>
    </w:p>
    <w:p w14:paraId="301384FD" w14:textId="77777777" w:rsidR="00F86F5C" w:rsidRDefault="00F86F5C" w:rsidP="00F86F5C">
      <w:pPr>
        <w:pStyle w:val="CommandFont"/>
      </w:pPr>
    </w:p>
    <w:p w14:paraId="77E1B2A7" w14:textId="77777777" w:rsidR="00F86F5C" w:rsidRPr="00C57896" w:rsidRDefault="00F86F5C" w:rsidP="00F86F5C">
      <w:pPr>
        <w:pStyle w:val="CommandFont"/>
      </w:pPr>
      <w:r w:rsidRPr="00C57896">
        <w:t xml:space="preserve">DLS1# </w:t>
      </w:r>
      <w:r w:rsidRPr="00C57896">
        <w:rPr>
          <w:b/>
        </w:rPr>
        <w:t>show ip interface vlan 100</w:t>
      </w:r>
    </w:p>
    <w:p w14:paraId="288F9B38" w14:textId="77777777" w:rsidR="00F86F5C" w:rsidRPr="00C57896" w:rsidRDefault="00F86F5C" w:rsidP="00F86F5C">
      <w:pPr>
        <w:pStyle w:val="CommandFont"/>
      </w:pPr>
      <w:r w:rsidRPr="00C57896">
        <w:t>Vlan100 is up, line protocol is up</w:t>
      </w:r>
    </w:p>
    <w:p w14:paraId="28427236" w14:textId="77777777" w:rsidR="00F86F5C" w:rsidRPr="00C57896" w:rsidRDefault="00F86F5C" w:rsidP="00F86F5C">
      <w:pPr>
        <w:pStyle w:val="CommandFont"/>
      </w:pPr>
      <w:r w:rsidRPr="00C57896">
        <w:t xml:space="preserve">  Internet address is 172.16.100.3/24</w:t>
      </w:r>
    </w:p>
    <w:p w14:paraId="1824444E" w14:textId="77777777" w:rsidR="00F86F5C" w:rsidRPr="00C57896" w:rsidRDefault="00F86F5C" w:rsidP="00F86F5C">
      <w:pPr>
        <w:pStyle w:val="CommandFont"/>
      </w:pPr>
      <w:r w:rsidRPr="00C57896">
        <w:t xml:space="preserve">  Broadcast address is 255.255.255.255</w:t>
      </w:r>
    </w:p>
    <w:p w14:paraId="425D3123" w14:textId="77777777" w:rsidR="00F86F5C" w:rsidRPr="00C57896" w:rsidRDefault="00F86F5C" w:rsidP="00F86F5C">
      <w:pPr>
        <w:pStyle w:val="CommandFont"/>
      </w:pPr>
      <w:r w:rsidRPr="00C57896">
        <w:t xml:space="preserve">  Address determined by non-volatile memory</w:t>
      </w:r>
    </w:p>
    <w:p w14:paraId="0C32EC87" w14:textId="77777777" w:rsidR="00F86F5C" w:rsidRPr="00C57896" w:rsidRDefault="00F86F5C" w:rsidP="00F86F5C">
      <w:pPr>
        <w:pStyle w:val="CommandFont"/>
      </w:pPr>
      <w:r w:rsidRPr="00C57896">
        <w:t xml:space="preserve">  MTU is 1500 bytes</w:t>
      </w:r>
    </w:p>
    <w:p w14:paraId="18A89E3C" w14:textId="77777777" w:rsidR="00F86F5C" w:rsidRPr="00C57896" w:rsidRDefault="00F86F5C" w:rsidP="00F86F5C">
      <w:pPr>
        <w:pStyle w:val="CommandFont"/>
      </w:pPr>
      <w:r w:rsidRPr="00C57896">
        <w:t xml:space="preserve">  Helper address is not set</w:t>
      </w:r>
    </w:p>
    <w:p w14:paraId="17CB1733" w14:textId="77777777" w:rsidR="00F86F5C" w:rsidRPr="00C57896" w:rsidRDefault="00F86F5C" w:rsidP="00F86F5C">
      <w:pPr>
        <w:pStyle w:val="CommandFont"/>
      </w:pPr>
      <w:r w:rsidRPr="00C57896">
        <w:t xml:space="preserve">  Directed broadcast forwarding is disabled</w:t>
      </w:r>
    </w:p>
    <w:p w14:paraId="6545CA3B" w14:textId="77777777" w:rsidR="00F86F5C" w:rsidRPr="00C57896" w:rsidRDefault="00F86F5C" w:rsidP="00F86F5C">
      <w:pPr>
        <w:pStyle w:val="CommandFont"/>
      </w:pPr>
      <w:r w:rsidRPr="00C57896">
        <w:t xml:space="preserve">  Multicast reserved groups joined: 224.0.0.2</w:t>
      </w:r>
    </w:p>
    <w:p w14:paraId="416C16F2" w14:textId="77777777" w:rsidR="00F86F5C" w:rsidRDefault="00F86F5C" w:rsidP="00F86F5C">
      <w:pPr>
        <w:pStyle w:val="CommandFont"/>
      </w:pPr>
      <w:r w:rsidRPr="00C57896">
        <w:t xml:space="preserve">  Outgoing access list is not set</w:t>
      </w:r>
    </w:p>
    <w:p w14:paraId="6AB90FC3" w14:textId="77777777" w:rsidR="00F86F5C" w:rsidRDefault="00F86F5C" w:rsidP="00F86F5C">
      <w:pPr>
        <w:pStyle w:val="CommandFont"/>
      </w:pPr>
      <w:r>
        <w:t xml:space="preserve">  </w:t>
      </w:r>
      <w:r w:rsidRPr="00A05CBC">
        <w:rPr>
          <w:highlight w:val="yellow"/>
        </w:rPr>
        <w:t>Inbound  access list is 100</w:t>
      </w:r>
    </w:p>
    <w:p w14:paraId="589EA17A" w14:textId="77777777" w:rsidR="00F86F5C" w:rsidRDefault="00F86F5C" w:rsidP="00F86F5C">
      <w:pPr>
        <w:pStyle w:val="CommandFont"/>
      </w:pPr>
      <w:r>
        <w:t xml:space="preserve">  &lt;output omitted&gt;</w:t>
      </w:r>
    </w:p>
    <w:p w14:paraId="58A5A5E7" w14:textId="77777777" w:rsidR="00F86F5C" w:rsidRDefault="00F86F5C" w:rsidP="00F86F5C">
      <w:pPr>
        <w:pStyle w:val="Substepalpha0"/>
      </w:pPr>
      <w:r>
        <w:t>After the access list has been applied verify the configuration in one of the following ways. Option 1 using real hosts is preferred.</w:t>
      </w:r>
    </w:p>
    <w:p w14:paraId="0AE0F14D" w14:textId="7B718B37" w:rsidR="00F86F5C" w:rsidRDefault="00F86F5C" w:rsidP="00F86F5C">
      <w:pPr>
        <w:pStyle w:val="BodyFormat"/>
        <w:ind w:left="720"/>
      </w:pPr>
      <w:r w:rsidRPr="00F86F5C">
        <w:t>Connect host PC-A to ALS1 port Fa0/5 in staff VLAN 100 and assign it IP address 172.16.100.15/24 with default gateway 172.16.100.1.  Connect host PC-B to ALS2 port Fa0/</w:t>
      </w:r>
      <w:r>
        <w:t>5</w:t>
      </w:r>
      <w:r w:rsidRPr="00F86F5C">
        <w:t xml:space="preserve"> in student VLAN 200 and assign it IP address 172.16.200.15/24 with default gateway 172.16.200.1. Ping the staff host from the student host. This ping should fail. Then ping the student host from the staff host. This ping should succeed.</w:t>
      </w:r>
    </w:p>
    <w:p w14:paraId="7295D409" w14:textId="77777777" w:rsidR="00F86F5C" w:rsidRDefault="00F86F5C" w:rsidP="00F86F5C">
      <w:pPr>
        <w:pStyle w:val="BodyFormat"/>
        <w:ind w:left="720"/>
      </w:pPr>
    </w:p>
    <w:p w14:paraId="3256D74C" w14:textId="77777777" w:rsidR="00F86F5C" w:rsidRDefault="00F86F5C" w:rsidP="00F86F5C">
      <w:pPr>
        <w:pStyle w:val="BodyFormat"/>
        <w:ind w:left="720"/>
      </w:pPr>
      <w:r>
        <w:t xml:space="preserve">What does a U signify in the output of the </w:t>
      </w:r>
      <w:r>
        <w:rPr>
          <w:rStyle w:val="Command"/>
        </w:rPr>
        <w:t>ping</w:t>
      </w:r>
      <w:r>
        <w:t xml:space="preserve"> command?</w:t>
      </w:r>
    </w:p>
    <w:p w14:paraId="488E3B60" w14:textId="77777777" w:rsidR="00F86F5C" w:rsidRDefault="00F86F5C" w:rsidP="00F86F5C">
      <w:pPr>
        <w:pStyle w:val="BodyFormat"/>
        <w:ind w:left="720"/>
      </w:pPr>
      <w:r w:rsidRPr="00F86F5C">
        <w:rPr>
          <w:highlight w:val="lightGray"/>
        </w:rPr>
        <w:t>The U signifies unreachable. This means that when the ping was getting routed, there was some point where a router did not have a route to the destination or that the packets were getting dropped (for example, through an access list).</w:t>
      </w:r>
    </w:p>
    <w:p w14:paraId="1388B7A1" w14:textId="77777777" w:rsidR="00F86F5C" w:rsidRDefault="00F86F5C" w:rsidP="00F86F5C">
      <w:pPr>
        <w:pStyle w:val="StyleBlanklineLeft05"/>
        <w:ind w:left="720"/>
      </w:pPr>
      <w:r>
        <w:tab/>
      </w:r>
    </w:p>
    <w:p w14:paraId="7EF96896" w14:textId="77777777" w:rsidR="00F86F5C" w:rsidRDefault="00F86F5C" w:rsidP="00F86F5C">
      <w:pPr>
        <w:pStyle w:val="StyleBlanklineLeft05"/>
        <w:ind w:left="720"/>
      </w:pPr>
      <w:r>
        <w:tab/>
      </w:r>
    </w:p>
    <w:p w14:paraId="412E3F2C" w14:textId="77777777" w:rsidR="00F86F5C" w:rsidRDefault="00F86F5C" w:rsidP="00F86F5C">
      <w:pPr>
        <w:pStyle w:val="StyleBlanklineLeft05"/>
        <w:ind w:left="720"/>
      </w:pPr>
      <w:r>
        <w:tab/>
      </w:r>
    </w:p>
    <w:p w14:paraId="263A5E6B" w14:textId="77777777" w:rsidR="00F86F5C" w:rsidRDefault="00F86F5C" w:rsidP="00F86F5C">
      <w:pPr>
        <w:pStyle w:val="StyleBlanklineLeft05"/>
        <w:ind w:left="720"/>
      </w:pPr>
      <w:r>
        <w:tab/>
      </w:r>
    </w:p>
    <w:p w14:paraId="2844E3C6" w14:textId="44A0AECD" w:rsidR="00F86F5C" w:rsidRDefault="00F86F5C" w:rsidP="00F86F5C">
      <w:pPr>
        <w:pStyle w:val="SectionHeading"/>
      </w:pPr>
      <w:r w:rsidRPr="00C44818">
        <w:rPr>
          <w:highlight w:val="yellow"/>
        </w:rPr>
        <w:t xml:space="preserve">Step </w:t>
      </w:r>
      <w:r w:rsidR="00C44818" w:rsidRPr="00C44818">
        <w:rPr>
          <w:highlight w:val="yellow"/>
        </w:rPr>
        <w:t>3</w:t>
      </w:r>
      <w:r w:rsidRPr="003315FA">
        <w:t>: Configure VACLs.</w:t>
      </w:r>
    </w:p>
    <w:p w14:paraId="75E2DF8B" w14:textId="3B6244EE" w:rsidR="00F86F5C" w:rsidRDefault="00F86F5C" w:rsidP="00F86F5C">
      <w:pPr>
        <w:pStyle w:val="BodyFormat"/>
      </w:pPr>
      <w:r>
        <w:t>Configure the network so that the temporary staff host cannot access the rest of the staff VLAN, yet still be able to use the default gateway of the staff subnet to connect to the rest of the network and the ISP. You can accomplish this task by using a VLAN ACL</w:t>
      </w:r>
      <w:r w:rsidRPr="003315FA">
        <w:t xml:space="preserve"> (</w:t>
      </w:r>
      <w:r>
        <w:t>VACL).</w:t>
      </w:r>
      <w:r w:rsidR="00C44818">
        <w:t xml:space="preserve"> </w:t>
      </w:r>
    </w:p>
    <w:p w14:paraId="084ADF39" w14:textId="601BE2D6" w:rsidR="00C44818" w:rsidRDefault="00C44818" w:rsidP="00F86F5C">
      <w:pPr>
        <w:pStyle w:val="BodyFormat"/>
      </w:pPr>
      <w:r>
        <w:t>Konfigurácia bude na DLS12 aj DLS2.</w:t>
      </w:r>
    </w:p>
    <w:p w14:paraId="1743D0AB" w14:textId="0633E4B9" w:rsidR="00C44818" w:rsidRDefault="00C44818" w:rsidP="00C44818">
      <w:pPr>
        <w:pStyle w:val="Substepalpha0"/>
        <w:numPr>
          <w:ilvl w:val="0"/>
          <w:numId w:val="21"/>
        </w:numPr>
      </w:pPr>
      <w:r>
        <w:lastRenderedPageBreak/>
        <w:t>Temporary staff host bude PC na ALS1 s už danou IP adresou172.16.100.15/24. Zároveň preraď PC na ALS2 do vlan 100 a priraď mu IP adresu 172.168.100.16/24 s IP DG 172.16.100.1</w:t>
      </w:r>
    </w:p>
    <w:p w14:paraId="30663775" w14:textId="500321AE" w:rsidR="00F86F5C" w:rsidRDefault="00F86F5C" w:rsidP="00F86F5C">
      <w:pPr>
        <w:pStyle w:val="Substepalpha0"/>
        <w:numPr>
          <w:ilvl w:val="0"/>
          <w:numId w:val="21"/>
        </w:numPr>
      </w:pPr>
      <w:r>
        <w:t>Configure an access list on DLS1</w:t>
      </w:r>
      <w:r w:rsidR="00C44818">
        <w:t xml:space="preserve"> </w:t>
      </w:r>
      <w:r w:rsidR="00C44818" w:rsidRPr="00C44818">
        <w:rPr>
          <w:highlight w:val="yellow"/>
        </w:rPr>
        <w:t>and DLS2 too,</w:t>
      </w:r>
      <w:r>
        <w:t xml:space="preserve"> called temp-host using the </w:t>
      </w:r>
      <w:r>
        <w:rPr>
          <w:rStyle w:val="Command"/>
        </w:rPr>
        <w:t>ip access-list extended</w:t>
      </w:r>
      <w:r>
        <w:t xml:space="preserve"> </w:t>
      </w:r>
      <w:r w:rsidRPr="00101A5B">
        <w:rPr>
          <w:rStyle w:val="CommandItalics"/>
        </w:rPr>
        <w:t>name</w:t>
      </w:r>
      <w:r>
        <w:t xml:space="preserve"> command. This list defines the traffic between the host and the rest of the network. Then define the traffic using the </w:t>
      </w:r>
      <w:r>
        <w:rPr>
          <w:rStyle w:val="Command"/>
        </w:rPr>
        <w:t xml:space="preserve">permit ip host </w:t>
      </w:r>
      <w:r w:rsidRPr="00101A5B">
        <w:rPr>
          <w:rStyle w:val="CommandItalics"/>
        </w:rPr>
        <w:t>ip-address subnet wildcard-mask</w:t>
      </w:r>
      <w:r>
        <w:t xml:space="preserve"> command. Note that you must be explicit about what traffic to match -- this isn't a traffic </w:t>
      </w:r>
      <w:r w:rsidRPr="00964390">
        <w:rPr>
          <w:i/>
        </w:rPr>
        <w:t>filtering</w:t>
      </w:r>
      <w:r>
        <w:t xml:space="preserve"> ACL, it is a traffic </w:t>
      </w:r>
      <w:r w:rsidRPr="00964390">
        <w:rPr>
          <w:i/>
        </w:rPr>
        <w:t>matching</w:t>
      </w:r>
      <w:r>
        <w:t xml:space="preserve"> ACL. If you were to leave the second line of the example below out, pings would work.</w:t>
      </w:r>
    </w:p>
    <w:p w14:paraId="5C6A5E3E" w14:textId="77777777" w:rsidR="00F86F5C" w:rsidRPr="00531B97" w:rsidRDefault="00F86F5C" w:rsidP="00F86F5C">
      <w:pPr>
        <w:pStyle w:val="CommandFont"/>
        <w:rPr>
          <w:b/>
        </w:rPr>
      </w:pPr>
      <w:r>
        <w:t xml:space="preserve">DLS1(config)# </w:t>
      </w:r>
      <w:r w:rsidRPr="00531B97">
        <w:rPr>
          <w:b/>
        </w:rPr>
        <w:t>ip access-list extended temp-host</w:t>
      </w:r>
    </w:p>
    <w:p w14:paraId="77AE4916" w14:textId="0FDA3B71" w:rsidR="00F86F5C" w:rsidRDefault="00F86F5C" w:rsidP="00F86F5C">
      <w:pPr>
        <w:pStyle w:val="CommandFont"/>
        <w:rPr>
          <w:b/>
        </w:rPr>
      </w:pPr>
      <w:r>
        <w:t xml:space="preserve">DLS1(config-ext-nacl)# </w:t>
      </w:r>
      <w:r w:rsidRPr="00531B97">
        <w:rPr>
          <w:b/>
        </w:rPr>
        <w:t>permit ip host 172.16.100.</w:t>
      </w:r>
      <w:r w:rsidRPr="00C44818">
        <w:rPr>
          <w:b/>
          <w:highlight w:val="yellow"/>
        </w:rPr>
        <w:t>15</w:t>
      </w:r>
      <w:r w:rsidRPr="00531B97">
        <w:rPr>
          <w:b/>
        </w:rPr>
        <w:t xml:space="preserve"> 172.16.100.0 0.0.0.255</w:t>
      </w:r>
    </w:p>
    <w:p w14:paraId="7436C5A7" w14:textId="455848D3" w:rsidR="00F86F5C" w:rsidRDefault="00F86F5C" w:rsidP="00F86F5C">
      <w:pPr>
        <w:pStyle w:val="CommandFont"/>
      </w:pPr>
      <w:r w:rsidRPr="002C195C">
        <w:t>DLS1(config-ext-nacl)#</w:t>
      </w:r>
      <w:r>
        <w:rPr>
          <w:b/>
        </w:rPr>
        <w:t xml:space="preserve"> permit icmp host 172.16.100.15 172.16.100.0 0.0.0.255</w:t>
      </w:r>
    </w:p>
    <w:p w14:paraId="744990D3" w14:textId="77777777" w:rsidR="00F86F5C" w:rsidRDefault="00F86F5C" w:rsidP="00F86F5C">
      <w:pPr>
        <w:pStyle w:val="Substepalpha0"/>
      </w:pPr>
      <w:r>
        <w:t xml:space="preserve">The VACL is defined using a VLAN access map. Access maps are evaluated in a numbered sequence. To set up an access map, use the </w:t>
      </w:r>
      <w:r>
        <w:rPr>
          <w:rStyle w:val="Command"/>
        </w:rPr>
        <w:t>vlan access-map</w:t>
      </w:r>
      <w:r>
        <w:t xml:space="preserve"> </w:t>
      </w:r>
      <w:r w:rsidRPr="00080CD4">
        <w:rPr>
          <w:rStyle w:val="CommandItalics"/>
        </w:rPr>
        <w:t>map-name seq#</w:t>
      </w:r>
      <w:r>
        <w:t xml:space="preserve"> command. The following configuration defines an access map named block-temp, which uses the </w:t>
      </w:r>
      <w:r>
        <w:rPr>
          <w:rStyle w:val="Command"/>
        </w:rPr>
        <w:t>match</w:t>
      </w:r>
      <w:r>
        <w:t xml:space="preserve"> statement to match the traffic defined in the access list and denies that traffic. You also need to add a line to the access map that allows all other traffic. If this line is not added, an implicit deny catches all other traffic and denies it.</w:t>
      </w:r>
    </w:p>
    <w:p w14:paraId="4545E3EA" w14:textId="77777777" w:rsidR="00F86F5C" w:rsidRPr="00214243" w:rsidRDefault="00F86F5C" w:rsidP="00F86F5C">
      <w:pPr>
        <w:pStyle w:val="CommandFont"/>
        <w:rPr>
          <w:b/>
        </w:rPr>
      </w:pPr>
      <w:r>
        <w:t xml:space="preserve">DLS1(config)# </w:t>
      </w:r>
      <w:r w:rsidRPr="00214243">
        <w:rPr>
          <w:b/>
        </w:rPr>
        <w:t>vlan access-map block-temp 10</w:t>
      </w:r>
    </w:p>
    <w:p w14:paraId="25456C30" w14:textId="77777777" w:rsidR="00F86F5C" w:rsidRDefault="00F86F5C" w:rsidP="00F86F5C">
      <w:pPr>
        <w:pStyle w:val="CommandFont"/>
      </w:pPr>
      <w:r>
        <w:t xml:space="preserve">DLS1(config-access-map)# </w:t>
      </w:r>
      <w:r w:rsidRPr="00214243">
        <w:rPr>
          <w:b/>
        </w:rPr>
        <w:t>match ip address temp-host</w:t>
      </w:r>
    </w:p>
    <w:p w14:paraId="735441A7" w14:textId="77777777" w:rsidR="00F86F5C" w:rsidRDefault="00F86F5C" w:rsidP="00F86F5C">
      <w:pPr>
        <w:pStyle w:val="CommandFont"/>
      </w:pPr>
      <w:r>
        <w:t xml:space="preserve">DLS1(config-access-map)# </w:t>
      </w:r>
      <w:r w:rsidRPr="00214243">
        <w:rPr>
          <w:b/>
        </w:rPr>
        <w:t xml:space="preserve">action </w:t>
      </w:r>
      <w:r w:rsidRPr="00C44818">
        <w:rPr>
          <w:b/>
          <w:highlight w:val="yellow"/>
        </w:rPr>
        <w:t>drop</w:t>
      </w:r>
    </w:p>
    <w:p w14:paraId="0267AA2B" w14:textId="77777777" w:rsidR="00F86F5C" w:rsidRDefault="00F86F5C" w:rsidP="00F86F5C">
      <w:pPr>
        <w:pStyle w:val="CommandFont"/>
      </w:pPr>
      <w:r>
        <w:t xml:space="preserve">DLS1(config-access-map)# </w:t>
      </w:r>
      <w:r w:rsidRPr="00214243">
        <w:rPr>
          <w:b/>
        </w:rPr>
        <w:t>vlan access-map block-temp 20</w:t>
      </w:r>
    </w:p>
    <w:p w14:paraId="5DF7E8E5" w14:textId="77777777" w:rsidR="00F86F5C" w:rsidRDefault="00F86F5C" w:rsidP="00F86F5C">
      <w:pPr>
        <w:pStyle w:val="CommandFont"/>
      </w:pPr>
      <w:r>
        <w:t xml:space="preserve">DLS1(config-access-map)# </w:t>
      </w:r>
      <w:r w:rsidRPr="00214243">
        <w:rPr>
          <w:b/>
        </w:rPr>
        <w:t>action forward</w:t>
      </w:r>
    </w:p>
    <w:p w14:paraId="0AAE78A8" w14:textId="77777777" w:rsidR="00F86F5C" w:rsidRDefault="00F86F5C" w:rsidP="00F86F5C">
      <w:pPr>
        <w:pStyle w:val="CommandFont"/>
      </w:pPr>
      <w:r>
        <w:t xml:space="preserve">DLS1(config-access-map)# </w:t>
      </w:r>
      <w:r w:rsidRPr="00214243">
        <w:rPr>
          <w:b/>
        </w:rPr>
        <w:t>exit</w:t>
      </w:r>
    </w:p>
    <w:p w14:paraId="625778E1" w14:textId="77777777" w:rsidR="00F86F5C" w:rsidRDefault="00F86F5C" w:rsidP="00F86F5C">
      <w:pPr>
        <w:pStyle w:val="Substepalpha0"/>
      </w:pPr>
      <w:r>
        <w:t xml:space="preserve">Define which VLANs the access map should be applied to using the </w:t>
      </w:r>
      <w:r>
        <w:rPr>
          <w:rStyle w:val="Command"/>
        </w:rPr>
        <w:t>vlan filter</w:t>
      </w:r>
      <w:r>
        <w:t xml:space="preserve"> </w:t>
      </w:r>
      <w:r w:rsidRPr="00080CD4">
        <w:rPr>
          <w:rStyle w:val="CommandItalics"/>
        </w:rPr>
        <w:t>map-name</w:t>
      </w:r>
      <w:r>
        <w:t xml:space="preserve"> </w:t>
      </w:r>
      <w:r>
        <w:rPr>
          <w:rStyle w:val="Command"/>
        </w:rPr>
        <w:t>vlan-list</w:t>
      </w:r>
      <w:r>
        <w:t xml:space="preserve"> </w:t>
      </w:r>
      <w:r w:rsidRPr="00080CD4">
        <w:rPr>
          <w:rStyle w:val="CommandItalics"/>
        </w:rPr>
        <w:t>vlan-ID</w:t>
      </w:r>
      <w:r>
        <w:rPr>
          <w:rStyle w:val="CommandItalics"/>
        </w:rPr>
        <w:t xml:space="preserve"> </w:t>
      </w:r>
      <w:r>
        <w:t>command.</w:t>
      </w:r>
    </w:p>
    <w:p w14:paraId="50C54440" w14:textId="77777777" w:rsidR="00F86F5C" w:rsidRDefault="00F86F5C" w:rsidP="00F86F5C">
      <w:pPr>
        <w:pStyle w:val="CommandFont"/>
        <w:rPr>
          <w:lang w:val="sv-SE"/>
        </w:rPr>
      </w:pPr>
      <w:r>
        <w:rPr>
          <w:lang w:val="sv-SE"/>
        </w:rPr>
        <w:t xml:space="preserve">DLS1(config)# </w:t>
      </w:r>
      <w:r w:rsidRPr="00214243">
        <w:rPr>
          <w:b/>
          <w:lang w:val="sv-SE"/>
        </w:rPr>
        <w:t>vlan filter block-temp vlan-list 100</w:t>
      </w:r>
    </w:p>
    <w:p w14:paraId="3AD83666" w14:textId="77777777" w:rsidR="00F86F5C" w:rsidRDefault="00F86F5C" w:rsidP="00F86F5C">
      <w:pPr>
        <w:pStyle w:val="Substepalpha0"/>
      </w:pPr>
      <w:r>
        <w:t xml:space="preserve">Verify the VACL configuration using the </w:t>
      </w:r>
      <w:r>
        <w:rPr>
          <w:rStyle w:val="Command"/>
        </w:rPr>
        <w:t>show vlan access-map</w:t>
      </w:r>
      <w:r>
        <w:t xml:space="preserve"> command on DLS1. </w:t>
      </w:r>
    </w:p>
    <w:p w14:paraId="13ABB728" w14:textId="77777777" w:rsidR="00F86F5C" w:rsidRDefault="00F86F5C" w:rsidP="00F86F5C">
      <w:pPr>
        <w:pStyle w:val="CommandFont"/>
      </w:pPr>
      <w:r>
        <w:t xml:space="preserve">DLS1# </w:t>
      </w:r>
      <w:r w:rsidRPr="00214243">
        <w:rPr>
          <w:b/>
        </w:rPr>
        <w:t>show vlan access-map</w:t>
      </w:r>
      <w:r>
        <w:t xml:space="preserve"> </w:t>
      </w:r>
    </w:p>
    <w:p w14:paraId="3D9E33AD" w14:textId="77777777" w:rsidR="00F86F5C" w:rsidRDefault="00F86F5C" w:rsidP="00F86F5C">
      <w:pPr>
        <w:pStyle w:val="CommandFont"/>
      </w:pPr>
    </w:p>
    <w:p w14:paraId="79314BE3" w14:textId="77777777" w:rsidR="00F86F5C" w:rsidRDefault="00F86F5C" w:rsidP="00F86F5C">
      <w:pPr>
        <w:pStyle w:val="CommandFont"/>
      </w:pPr>
      <w:r>
        <w:t>Vlan access-map "block-temp"  10</w:t>
      </w:r>
    </w:p>
    <w:p w14:paraId="73392DB6" w14:textId="77777777" w:rsidR="00F86F5C" w:rsidRDefault="00F86F5C" w:rsidP="00F86F5C">
      <w:pPr>
        <w:pStyle w:val="CommandFont"/>
      </w:pPr>
      <w:r>
        <w:t xml:space="preserve">  Match clauses:</w:t>
      </w:r>
    </w:p>
    <w:p w14:paraId="739B8ED5" w14:textId="77777777" w:rsidR="00F86F5C" w:rsidRDefault="00F86F5C" w:rsidP="00F86F5C">
      <w:pPr>
        <w:pStyle w:val="CommandFont"/>
      </w:pPr>
      <w:r>
        <w:t xml:space="preserve">    ip  address: temp-host</w:t>
      </w:r>
    </w:p>
    <w:p w14:paraId="31C37AFD" w14:textId="77777777" w:rsidR="00F86F5C" w:rsidRDefault="00F86F5C" w:rsidP="00F86F5C">
      <w:pPr>
        <w:pStyle w:val="CommandFont"/>
      </w:pPr>
      <w:r>
        <w:t xml:space="preserve">  Action:</w:t>
      </w:r>
    </w:p>
    <w:p w14:paraId="33520E42" w14:textId="77777777" w:rsidR="00F86F5C" w:rsidRDefault="00F86F5C" w:rsidP="00F86F5C">
      <w:pPr>
        <w:pStyle w:val="CommandFont"/>
      </w:pPr>
      <w:r>
        <w:t xml:space="preserve">    drop</w:t>
      </w:r>
    </w:p>
    <w:p w14:paraId="6DF9C55A" w14:textId="77777777" w:rsidR="00F86F5C" w:rsidRDefault="00F86F5C" w:rsidP="00F86F5C">
      <w:pPr>
        <w:pStyle w:val="CommandFont"/>
      </w:pPr>
      <w:r>
        <w:t>Vlan access-map "block-temp"  20</w:t>
      </w:r>
    </w:p>
    <w:p w14:paraId="2215038F" w14:textId="77777777" w:rsidR="00F86F5C" w:rsidRDefault="00F86F5C" w:rsidP="00F86F5C">
      <w:pPr>
        <w:pStyle w:val="CommandFont"/>
      </w:pPr>
      <w:r>
        <w:t xml:space="preserve">  Match clauses:</w:t>
      </w:r>
    </w:p>
    <w:p w14:paraId="1B365427" w14:textId="77777777" w:rsidR="00F86F5C" w:rsidRDefault="00F86F5C" w:rsidP="00F86F5C">
      <w:pPr>
        <w:pStyle w:val="CommandFont"/>
      </w:pPr>
      <w:r>
        <w:t xml:space="preserve">  Action:</w:t>
      </w:r>
    </w:p>
    <w:p w14:paraId="0E470F6C" w14:textId="77777777" w:rsidR="00F86F5C" w:rsidRDefault="00F86F5C" w:rsidP="00F86F5C">
      <w:pPr>
        <w:pStyle w:val="CommandFont"/>
      </w:pPr>
      <w:r>
        <w:t xml:space="preserve">    forward</w:t>
      </w:r>
    </w:p>
    <w:p w14:paraId="57275F00" w14:textId="75A92901" w:rsidR="00F86F5C" w:rsidRDefault="00F86F5C" w:rsidP="00F86F5C">
      <w:pPr>
        <w:pStyle w:val="Substepalpha0"/>
      </w:pPr>
      <w:r>
        <w:t>From HOST</w:t>
      </w:r>
      <w:r w:rsidR="00C44818">
        <w:t xml:space="preserve"> na ALS1</w:t>
      </w:r>
      <w:r>
        <w:t>, try to ping to HOST</w:t>
      </w:r>
      <w:r w:rsidR="00C44818">
        <w:t xml:space="preserve"> on ALS2</w:t>
      </w:r>
      <w:r>
        <w:t xml:space="preserve"> (172.16.100.</w:t>
      </w:r>
      <w:r w:rsidR="00C44818">
        <w:t>2</w:t>
      </w:r>
      <w:r>
        <w:t>01). The ping should not be successful.</w:t>
      </w:r>
    </w:p>
    <w:p w14:paraId="1B26D59B" w14:textId="77777777" w:rsidR="00F86F5C" w:rsidRDefault="00F86F5C" w:rsidP="00F86F5C">
      <w:pPr>
        <w:pStyle w:val="BodyFormat"/>
        <w:ind w:left="0"/>
      </w:pPr>
    </w:p>
    <w:p w14:paraId="7D3A7C51" w14:textId="5F9CD49F" w:rsidR="00D447FE" w:rsidRDefault="00D447FE" w:rsidP="00D447FE">
      <w:pPr>
        <w:pStyle w:val="SectionHeading"/>
      </w:pPr>
      <w:r w:rsidRPr="00F86F5C">
        <w:rPr>
          <w:highlight w:val="yellow"/>
        </w:rPr>
        <w:t xml:space="preserve">Step </w:t>
      </w:r>
      <w:r w:rsidR="00C44818">
        <w:t>4</w:t>
      </w:r>
      <w:r>
        <w:t>: Configure private VLANs.</w:t>
      </w:r>
    </w:p>
    <w:p w14:paraId="7D3A7C52" w14:textId="77777777" w:rsidR="000F78AE" w:rsidRDefault="000F78AE" w:rsidP="00D447FE">
      <w:pPr>
        <w:pStyle w:val="BodyFormat"/>
      </w:pPr>
      <w:r>
        <w:t>Private VLANs are an option when you have multiple devices in the same broadcast domain, but need to prevent them from communicating from each other. A good example is in a server farm where the servers do not need to receive other server's broadcast traffic.</w:t>
      </w:r>
    </w:p>
    <w:p w14:paraId="7D3A7C53" w14:textId="77777777" w:rsidR="00CA6370" w:rsidRDefault="00CA6370" w:rsidP="00D447FE">
      <w:pPr>
        <w:pStyle w:val="BodyFormat"/>
      </w:pPr>
      <w:r>
        <w:t>In a sense, Private VLANs allow you to sub-divide the layer 2 broadcast domain. You are able to associate a primary VLAN with multiple secondary VLANs, while using the same IP address space for all of the devices. In this construct, the secondary VLANs can only communicate with the primary VLAN. The secondary VLANs are restricted from directly communicating with each other.</w:t>
      </w:r>
    </w:p>
    <w:p w14:paraId="7D3A7C54" w14:textId="77777777" w:rsidR="00CA6370" w:rsidRDefault="00CA6370" w:rsidP="00D447FE">
      <w:pPr>
        <w:pStyle w:val="BodyFormat"/>
      </w:pPr>
      <w:r>
        <w:lastRenderedPageBreak/>
        <w:t>Secondary VLANs are defined as one of two types; either COMMUNITY or ISOLATED. A secondary community VLAN allows the hosts within the VLAN to communicate with one another and the primary VLAN. A secondary isolated VLAN does not allow hosts to communicate with others in the same isolated VLAN. They can only communicate with the primary VLAN.</w:t>
      </w:r>
    </w:p>
    <w:p w14:paraId="7D3A7C55" w14:textId="77777777" w:rsidR="00CA6370" w:rsidRDefault="00CA6370" w:rsidP="00D447FE">
      <w:pPr>
        <w:pStyle w:val="BodyFormat"/>
      </w:pPr>
      <w:r>
        <w:t>A primary VLAN can have multiple secondary community VLANs associated with it, but only one secondary isolated VLAN.</w:t>
      </w:r>
    </w:p>
    <w:p w14:paraId="7D3A7C56" w14:textId="77777777" w:rsidR="00CA6370" w:rsidRDefault="00CA6370" w:rsidP="00D447FE">
      <w:pPr>
        <w:pStyle w:val="BodyFormat"/>
      </w:pPr>
    </w:p>
    <w:p w14:paraId="7D3A7C57" w14:textId="77777777" w:rsidR="00D447FE" w:rsidRPr="00A945A1" w:rsidRDefault="00D447FE" w:rsidP="000E1EC5">
      <w:pPr>
        <w:pStyle w:val="Substepalpha0"/>
        <w:numPr>
          <w:ilvl w:val="0"/>
          <w:numId w:val="19"/>
        </w:numPr>
        <w:rPr>
          <w:rStyle w:val="Command"/>
          <w:b w:val="0"/>
        </w:rPr>
      </w:pPr>
      <w:r>
        <w:t xml:space="preserve">The first step is to configure the switches for the primary VLAN. Based on the topology diagram, VLAN 150 will be used for the new server farm. On VTP server DLS1, add VLAN 150, name the VLAN </w:t>
      </w:r>
      <w:r w:rsidRPr="00414673">
        <w:rPr>
          <w:b/>
        </w:rPr>
        <w:t>server-farm</w:t>
      </w:r>
      <w:r w:rsidRPr="00CC73E6">
        <w:t xml:space="preserve"> and exit vlan config mode</w:t>
      </w:r>
      <w:r w:rsidR="00666AAA">
        <w:t>. Also configure DLS1 as the root bridge for VLANs 150, 151, and 152</w:t>
      </w:r>
      <w:r>
        <w:t>.</w:t>
      </w:r>
    </w:p>
    <w:p w14:paraId="7D3A7C58" w14:textId="77777777" w:rsidR="00D447FE" w:rsidRDefault="00D447FE" w:rsidP="00D447FE">
      <w:pPr>
        <w:pStyle w:val="CommandFont"/>
      </w:pPr>
      <w:r>
        <w:t xml:space="preserve">DLS1(config)# </w:t>
      </w:r>
      <w:r w:rsidRPr="00414673">
        <w:rPr>
          <w:b/>
        </w:rPr>
        <w:t>vlan 150</w:t>
      </w:r>
    </w:p>
    <w:p w14:paraId="7D3A7C59" w14:textId="77777777" w:rsidR="00D447FE" w:rsidRDefault="00D447FE" w:rsidP="00D447FE">
      <w:pPr>
        <w:pStyle w:val="CommandFont"/>
        <w:rPr>
          <w:b/>
        </w:rPr>
      </w:pPr>
      <w:r>
        <w:t xml:space="preserve">DLS1(config-vlan)# </w:t>
      </w:r>
      <w:r w:rsidRPr="00414673">
        <w:rPr>
          <w:b/>
        </w:rPr>
        <w:t>name server-farm</w:t>
      </w:r>
    </w:p>
    <w:p w14:paraId="7D3A7C5A" w14:textId="77777777" w:rsidR="00D447FE" w:rsidRDefault="00D447FE" w:rsidP="00D447FE">
      <w:pPr>
        <w:pStyle w:val="CommandFont"/>
        <w:rPr>
          <w:b/>
        </w:rPr>
      </w:pPr>
      <w:r>
        <w:t xml:space="preserve">DLS1(config-vlan)# </w:t>
      </w:r>
      <w:r w:rsidRPr="00CC73E6">
        <w:rPr>
          <w:b/>
        </w:rPr>
        <w:t>exit</w:t>
      </w:r>
    </w:p>
    <w:p w14:paraId="7D3A7C5B" w14:textId="77777777" w:rsidR="00666AAA" w:rsidRDefault="00666AAA" w:rsidP="00D447FE">
      <w:pPr>
        <w:pStyle w:val="CommandFont"/>
        <w:rPr>
          <w:b/>
        </w:rPr>
      </w:pPr>
      <w:r w:rsidRPr="00666AAA">
        <w:t>DLS1(config)#</w:t>
      </w:r>
      <w:r>
        <w:rPr>
          <w:b/>
        </w:rPr>
        <w:t xml:space="preserve"> spanning-tree vlan 150-152 root primary</w:t>
      </w:r>
    </w:p>
    <w:p w14:paraId="7D3A7C5C" w14:textId="77777777" w:rsidR="00D447FE" w:rsidRDefault="00D447FE" w:rsidP="00D447FE">
      <w:pPr>
        <w:pStyle w:val="CommandFont"/>
      </w:pPr>
    </w:p>
    <w:p w14:paraId="7D3A7C5D" w14:textId="77777777" w:rsidR="00CA6370" w:rsidRDefault="00CA6370" w:rsidP="00CA6370">
      <w:pPr>
        <w:pStyle w:val="BodyTextL50"/>
      </w:pPr>
      <w:r>
        <w:t>Once this is complete, verify that VLAN 150 is preset in the database at DLS2</w:t>
      </w:r>
    </w:p>
    <w:p w14:paraId="7D3A7C5E" w14:textId="77777777" w:rsidR="00A1103F" w:rsidRDefault="00A1103F" w:rsidP="00CA6370">
      <w:pPr>
        <w:pStyle w:val="BodyTextL50"/>
      </w:pPr>
    </w:p>
    <w:p w14:paraId="7D3A7C5F" w14:textId="77777777" w:rsidR="00A1103F" w:rsidRPr="00A1103F" w:rsidRDefault="00A1103F" w:rsidP="00A1103F">
      <w:pPr>
        <w:pStyle w:val="Odsekzoznamu"/>
        <w:keepNext/>
        <w:numPr>
          <w:ilvl w:val="0"/>
          <w:numId w:val="2"/>
        </w:numPr>
        <w:spacing w:before="240"/>
        <w:outlineLvl w:val="0"/>
        <w:rPr>
          <w:b/>
          <w:vanish/>
          <w:sz w:val="28"/>
        </w:rPr>
      </w:pPr>
    </w:p>
    <w:p w14:paraId="7D3A7C60" w14:textId="77777777" w:rsidR="00A1103F" w:rsidRPr="00A1103F" w:rsidRDefault="00A1103F" w:rsidP="00A1103F">
      <w:pPr>
        <w:pStyle w:val="Odsekzoznamu"/>
        <w:numPr>
          <w:ilvl w:val="2"/>
          <w:numId w:val="2"/>
        </w:numPr>
        <w:spacing w:before="120" w:after="120" w:line="240" w:lineRule="auto"/>
        <w:rPr>
          <w:vanish/>
          <w:sz w:val="20"/>
        </w:rPr>
      </w:pPr>
    </w:p>
    <w:p w14:paraId="7D3A7C61" w14:textId="77777777" w:rsidR="00A1103F" w:rsidRDefault="00A1103F" w:rsidP="00A1103F">
      <w:pPr>
        <w:pStyle w:val="SubStepAlpha"/>
      </w:pPr>
      <w:r>
        <w:t>Configure interface VLAN 150 at DLS1 and DLS2:</w:t>
      </w:r>
    </w:p>
    <w:p w14:paraId="7D3A7C62" w14:textId="77777777" w:rsidR="00A1103F" w:rsidRPr="00A1103F" w:rsidRDefault="00A1103F" w:rsidP="00A1103F">
      <w:pPr>
        <w:pStyle w:val="CommandFont"/>
        <w:rPr>
          <w:b/>
        </w:rPr>
      </w:pPr>
      <w:r w:rsidRPr="003E44D4">
        <w:t xml:space="preserve">DLS1(config)# </w:t>
      </w:r>
      <w:r w:rsidRPr="00A1103F">
        <w:rPr>
          <w:b/>
        </w:rPr>
        <w:t>interface vlan 150</w:t>
      </w:r>
    </w:p>
    <w:p w14:paraId="7D3A7C63" w14:textId="77777777" w:rsidR="00A1103F" w:rsidRPr="00A1103F" w:rsidRDefault="00A1103F" w:rsidP="00A1103F">
      <w:pPr>
        <w:pStyle w:val="CommandFont"/>
        <w:rPr>
          <w:b/>
        </w:rPr>
      </w:pPr>
      <w:r w:rsidRPr="003E44D4">
        <w:t xml:space="preserve">DLS1(config-if)# </w:t>
      </w:r>
      <w:r w:rsidRPr="00A1103F">
        <w:rPr>
          <w:b/>
        </w:rPr>
        <w:t>ip address 172.16.150.1 255.255.255.0</w:t>
      </w:r>
    </w:p>
    <w:p w14:paraId="7D3A7C64" w14:textId="77777777" w:rsidR="00A1103F" w:rsidRPr="003E44D4" w:rsidRDefault="00A1103F" w:rsidP="00A1103F">
      <w:pPr>
        <w:pStyle w:val="CommandFont"/>
      </w:pPr>
    </w:p>
    <w:p w14:paraId="7D3A7C65" w14:textId="77777777" w:rsidR="00A1103F" w:rsidRPr="00A1103F" w:rsidRDefault="00A1103F" w:rsidP="00A1103F">
      <w:pPr>
        <w:pStyle w:val="CommandFont"/>
        <w:rPr>
          <w:b/>
        </w:rPr>
      </w:pPr>
      <w:r w:rsidRPr="003E44D4">
        <w:t xml:space="preserve">DLS2(config)# </w:t>
      </w:r>
      <w:r w:rsidRPr="00A1103F">
        <w:rPr>
          <w:b/>
        </w:rPr>
        <w:t>interface vlan 150</w:t>
      </w:r>
    </w:p>
    <w:p w14:paraId="7D3A7C66" w14:textId="77777777" w:rsidR="00CA6370" w:rsidRDefault="00A1103F" w:rsidP="00FF5BBC">
      <w:pPr>
        <w:pStyle w:val="CommandFont"/>
      </w:pPr>
      <w:r w:rsidRPr="003E44D4">
        <w:t xml:space="preserve">DLS2(config-if)# </w:t>
      </w:r>
      <w:r w:rsidRPr="00A1103F">
        <w:rPr>
          <w:b/>
        </w:rPr>
        <w:t>ip add 172.16.150.2 255.255.255.0</w:t>
      </w:r>
    </w:p>
    <w:p w14:paraId="7D3A7C67" w14:textId="77777777" w:rsidR="00D447FE" w:rsidRDefault="00D447FE" w:rsidP="00D447FE">
      <w:pPr>
        <w:pStyle w:val="Substepalpha0"/>
      </w:pPr>
      <w:r>
        <w:t>C</w:t>
      </w:r>
      <w:r w:rsidRPr="00AA4886">
        <w:t xml:space="preserve">onfigure </w:t>
      </w:r>
      <w:r>
        <w:t xml:space="preserve">both switches </w:t>
      </w:r>
      <w:r w:rsidRPr="00AA4886">
        <w:t xml:space="preserve">in transparent mode for VTP using the </w:t>
      </w:r>
      <w:r w:rsidRPr="00AA4886">
        <w:rPr>
          <w:rStyle w:val="Command"/>
        </w:rPr>
        <w:t>vtp mode transparent</w:t>
      </w:r>
      <w:r>
        <w:rPr>
          <w:rStyle w:val="Command"/>
        </w:rPr>
        <w:t xml:space="preserve"> </w:t>
      </w:r>
      <w:r w:rsidRPr="00AA4886">
        <w:t>global configuration comman</w:t>
      </w:r>
      <w:r>
        <w:t>d</w:t>
      </w:r>
      <w:r w:rsidRPr="00AA4886">
        <w:t>.</w:t>
      </w:r>
      <w:r w:rsidR="00CA6370">
        <w:t xml:space="preserve"> This is required to use PVLANs with VTP version 2.</w:t>
      </w:r>
    </w:p>
    <w:p w14:paraId="7D3A7C68" w14:textId="77777777" w:rsidR="00D447FE" w:rsidRPr="00214243" w:rsidRDefault="00D447FE" w:rsidP="00D447FE">
      <w:pPr>
        <w:pStyle w:val="CommandFont"/>
        <w:rPr>
          <w:b/>
        </w:rPr>
      </w:pPr>
      <w:r>
        <w:t xml:space="preserve">DLS1(config)# </w:t>
      </w:r>
      <w:r w:rsidRPr="00214243">
        <w:rPr>
          <w:b/>
        </w:rPr>
        <w:t>vtp mode transparent</w:t>
      </w:r>
    </w:p>
    <w:p w14:paraId="7D3A7C69" w14:textId="77777777" w:rsidR="00D447FE" w:rsidRDefault="00D447FE" w:rsidP="00D447FE">
      <w:pPr>
        <w:pStyle w:val="CommandFont"/>
      </w:pPr>
      <w:r>
        <w:t>Setting device to VTP TRANSPARENT mode.</w:t>
      </w:r>
    </w:p>
    <w:p w14:paraId="7D3A7C6A" w14:textId="77777777" w:rsidR="00D447FE" w:rsidRDefault="00D447FE" w:rsidP="00D447FE">
      <w:pPr>
        <w:pStyle w:val="CommandFont"/>
      </w:pPr>
    </w:p>
    <w:p w14:paraId="7D3A7C6B" w14:textId="77777777" w:rsidR="00D447FE" w:rsidRPr="008537D0" w:rsidRDefault="00D447FE" w:rsidP="00D447FE">
      <w:pPr>
        <w:pStyle w:val="CommandFont"/>
        <w:rPr>
          <w:b/>
          <w:lang w:val="fr-FR"/>
        </w:rPr>
      </w:pPr>
      <w:r w:rsidRPr="008537D0">
        <w:rPr>
          <w:lang w:val="fr-FR"/>
        </w:rPr>
        <w:t xml:space="preserve">DLS2(config)# </w:t>
      </w:r>
      <w:r w:rsidRPr="008537D0">
        <w:rPr>
          <w:b/>
          <w:lang w:val="fr-FR"/>
        </w:rPr>
        <w:t>vtp mode transparent</w:t>
      </w:r>
    </w:p>
    <w:p w14:paraId="7D3A7C6C" w14:textId="77777777" w:rsidR="00D447FE" w:rsidRDefault="00D447FE" w:rsidP="00D447FE">
      <w:pPr>
        <w:pStyle w:val="CommandFont"/>
      </w:pPr>
      <w:r>
        <w:t>Setting device to VTP TRANSPARENT mode.</w:t>
      </w:r>
    </w:p>
    <w:p w14:paraId="7D3A7C6D" w14:textId="77777777" w:rsidR="00D447FE" w:rsidRDefault="00D447FE" w:rsidP="00D447FE">
      <w:pPr>
        <w:pStyle w:val="Substepalpha0"/>
      </w:pPr>
      <w:r>
        <w:t>Configure DLS1 and DLS2 to contain the new PVLANs. Secondary PVLAN 151 is an isolated VLAN used for Fast Ethernet port 0/6, while secondary PVLAN 152 is used as a community PVLAN for Fast Ethernet ports 0/18–0/20. Configure these new PVLANs in global configuration mode. You also need to associate these secondary VLANs with primary VLAN 150.</w:t>
      </w:r>
    </w:p>
    <w:p w14:paraId="7D3A7C6E" w14:textId="77777777" w:rsidR="00D447FE" w:rsidRDefault="00D447FE" w:rsidP="00D447FE">
      <w:pPr>
        <w:pStyle w:val="CommandFont"/>
      </w:pPr>
      <w:r>
        <w:t xml:space="preserve">DLS1(config)# </w:t>
      </w:r>
      <w:r w:rsidRPr="00214243">
        <w:rPr>
          <w:b/>
        </w:rPr>
        <w:t>vlan 151</w:t>
      </w:r>
    </w:p>
    <w:p w14:paraId="7D3A7C6F" w14:textId="77777777" w:rsidR="00D447FE" w:rsidRDefault="00D447FE" w:rsidP="00D447FE">
      <w:pPr>
        <w:pStyle w:val="CommandFont"/>
      </w:pPr>
      <w:r>
        <w:t xml:space="preserve">DLS1(config-vlan)# </w:t>
      </w:r>
      <w:r w:rsidRPr="00214243">
        <w:rPr>
          <w:b/>
        </w:rPr>
        <w:t>private-vlan isolated</w:t>
      </w:r>
    </w:p>
    <w:p w14:paraId="7D3A7C70" w14:textId="77777777" w:rsidR="00D447FE" w:rsidRDefault="00D447FE" w:rsidP="00D447FE">
      <w:pPr>
        <w:pStyle w:val="CommandFont"/>
      </w:pPr>
      <w:r>
        <w:t xml:space="preserve">DLS1(config-vlan)# </w:t>
      </w:r>
      <w:r w:rsidRPr="00214243">
        <w:rPr>
          <w:b/>
        </w:rPr>
        <w:t>exit</w:t>
      </w:r>
    </w:p>
    <w:p w14:paraId="7D3A7C71" w14:textId="77777777" w:rsidR="00D447FE" w:rsidRDefault="00D447FE" w:rsidP="00D447FE">
      <w:pPr>
        <w:pStyle w:val="CommandFont"/>
      </w:pPr>
      <w:r>
        <w:t xml:space="preserve">DLS1(config)# </w:t>
      </w:r>
      <w:r w:rsidRPr="00214243">
        <w:rPr>
          <w:b/>
        </w:rPr>
        <w:t>vlan 152</w:t>
      </w:r>
    </w:p>
    <w:p w14:paraId="7D3A7C72" w14:textId="77777777" w:rsidR="00D447FE" w:rsidRDefault="00D447FE" w:rsidP="00D447FE">
      <w:pPr>
        <w:pStyle w:val="CommandFont"/>
      </w:pPr>
      <w:r>
        <w:t xml:space="preserve">DLS1(config-vlan)# </w:t>
      </w:r>
      <w:r w:rsidRPr="00214243">
        <w:rPr>
          <w:b/>
        </w:rPr>
        <w:t>private-vlan community</w:t>
      </w:r>
    </w:p>
    <w:p w14:paraId="7D3A7C73" w14:textId="77777777" w:rsidR="00D447FE" w:rsidRPr="008537D0" w:rsidRDefault="00D447FE" w:rsidP="00D447FE">
      <w:pPr>
        <w:pStyle w:val="CommandFont"/>
        <w:rPr>
          <w:lang w:val="fr-FR"/>
        </w:rPr>
      </w:pPr>
      <w:r w:rsidRPr="008537D0">
        <w:rPr>
          <w:lang w:val="fr-FR"/>
        </w:rPr>
        <w:t>DLS</w:t>
      </w:r>
      <w:r>
        <w:rPr>
          <w:lang w:val="fr-FR"/>
        </w:rPr>
        <w:t>1</w:t>
      </w:r>
      <w:r w:rsidRPr="008537D0">
        <w:rPr>
          <w:lang w:val="fr-FR"/>
        </w:rPr>
        <w:t xml:space="preserve">(config-vlan)# </w:t>
      </w:r>
      <w:r w:rsidRPr="008537D0">
        <w:rPr>
          <w:b/>
          <w:lang w:val="fr-FR"/>
        </w:rPr>
        <w:t>exit</w:t>
      </w:r>
    </w:p>
    <w:p w14:paraId="7D3A7C74" w14:textId="77777777" w:rsidR="00D447FE" w:rsidRPr="008537D0" w:rsidRDefault="00D447FE" w:rsidP="00D447FE">
      <w:pPr>
        <w:pStyle w:val="CommandFont"/>
        <w:rPr>
          <w:lang w:val="fr-FR"/>
        </w:rPr>
      </w:pPr>
      <w:r w:rsidRPr="008537D0">
        <w:rPr>
          <w:lang w:val="fr-FR"/>
        </w:rPr>
        <w:t>DLS</w:t>
      </w:r>
      <w:r>
        <w:rPr>
          <w:lang w:val="fr-FR"/>
        </w:rPr>
        <w:t>1</w:t>
      </w:r>
      <w:r w:rsidRPr="008537D0">
        <w:rPr>
          <w:lang w:val="fr-FR"/>
        </w:rPr>
        <w:t xml:space="preserve">(config)# </w:t>
      </w:r>
      <w:r w:rsidRPr="008537D0">
        <w:rPr>
          <w:b/>
          <w:lang w:val="fr-FR"/>
        </w:rPr>
        <w:t>vlan 150</w:t>
      </w:r>
    </w:p>
    <w:p w14:paraId="7D3A7C75" w14:textId="77777777" w:rsidR="00D447FE" w:rsidRDefault="00D447FE" w:rsidP="00D447FE">
      <w:pPr>
        <w:pStyle w:val="CommandFont"/>
      </w:pPr>
      <w:r>
        <w:t xml:space="preserve">DLS1(config-vlan)# </w:t>
      </w:r>
      <w:r w:rsidRPr="00214243">
        <w:rPr>
          <w:b/>
        </w:rPr>
        <w:t>private-vlan primary</w:t>
      </w:r>
    </w:p>
    <w:p w14:paraId="7D3A7C76" w14:textId="77777777" w:rsidR="00D447FE" w:rsidRDefault="00D447FE" w:rsidP="00D447FE">
      <w:pPr>
        <w:pStyle w:val="CommandFont"/>
        <w:rPr>
          <w:b/>
        </w:rPr>
      </w:pPr>
      <w:r>
        <w:t xml:space="preserve">DLS1(config-vlan)# </w:t>
      </w:r>
      <w:r w:rsidRPr="00214243">
        <w:rPr>
          <w:b/>
        </w:rPr>
        <w:t>private-vlan association 151,152</w:t>
      </w:r>
    </w:p>
    <w:p w14:paraId="7D3A7C77" w14:textId="77777777" w:rsidR="00D447FE" w:rsidRDefault="00D447FE" w:rsidP="00D447FE">
      <w:pPr>
        <w:pStyle w:val="CommandFont"/>
      </w:pPr>
    </w:p>
    <w:p w14:paraId="7D3A7C78" w14:textId="77777777" w:rsidR="00D447FE" w:rsidRDefault="00D447FE" w:rsidP="00D447FE">
      <w:pPr>
        <w:pStyle w:val="CommandFont"/>
      </w:pPr>
      <w:r>
        <w:t xml:space="preserve">DLS2(config)# </w:t>
      </w:r>
      <w:r w:rsidRPr="00214243">
        <w:rPr>
          <w:b/>
        </w:rPr>
        <w:t>vlan 151</w:t>
      </w:r>
    </w:p>
    <w:p w14:paraId="7D3A7C79" w14:textId="77777777" w:rsidR="00D447FE" w:rsidRDefault="00D447FE" w:rsidP="00D447FE">
      <w:pPr>
        <w:pStyle w:val="CommandFont"/>
      </w:pPr>
      <w:r>
        <w:t xml:space="preserve">DLS2(config-vlan)# </w:t>
      </w:r>
      <w:r w:rsidRPr="00214243">
        <w:rPr>
          <w:b/>
        </w:rPr>
        <w:t>private-vlan isolated</w:t>
      </w:r>
    </w:p>
    <w:p w14:paraId="7D3A7C7A" w14:textId="77777777" w:rsidR="00D447FE" w:rsidRDefault="00D447FE" w:rsidP="00D447FE">
      <w:pPr>
        <w:pStyle w:val="CommandFont"/>
      </w:pPr>
      <w:r>
        <w:t xml:space="preserve">DLS2(config-vlan)# </w:t>
      </w:r>
      <w:r w:rsidRPr="00214243">
        <w:rPr>
          <w:b/>
        </w:rPr>
        <w:t>exit</w:t>
      </w:r>
    </w:p>
    <w:p w14:paraId="7D3A7C7B" w14:textId="77777777" w:rsidR="00D447FE" w:rsidRDefault="00D447FE" w:rsidP="00D447FE">
      <w:pPr>
        <w:pStyle w:val="CommandFont"/>
      </w:pPr>
      <w:r>
        <w:lastRenderedPageBreak/>
        <w:t xml:space="preserve">DLS2(config)# </w:t>
      </w:r>
      <w:r w:rsidRPr="00214243">
        <w:rPr>
          <w:b/>
        </w:rPr>
        <w:t>vlan 152</w:t>
      </w:r>
    </w:p>
    <w:p w14:paraId="7D3A7C7C" w14:textId="77777777" w:rsidR="00D447FE" w:rsidRDefault="00D447FE" w:rsidP="00D447FE">
      <w:pPr>
        <w:pStyle w:val="CommandFont"/>
      </w:pPr>
      <w:r>
        <w:t xml:space="preserve">DLS2(config-vlan)# </w:t>
      </w:r>
      <w:r w:rsidRPr="00214243">
        <w:rPr>
          <w:b/>
        </w:rPr>
        <w:t>private-vlan community</w:t>
      </w:r>
    </w:p>
    <w:p w14:paraId="7D3A7C7D" w14:textId="77777777" w:rsidR="00D447FE" w:rsidRDefault="00D447FE" w:rsidP="00D447FE">
      <w:pPr>
        <w:pStyle w:val="CommandFont"/>
      </w:pPr>
      <w:r>
        <w:t xml:space="preserve">DLS2(config-vlan)# </w:t>
      </w:r>
      <w:r w:rsidRPr="00214243">
        <w:rPr>
          <w:b/>
        </w:rPr>
        <w:t>exit</w:t>
      </w:r>
    </w:p>
    <w:p w14:paraId="7D3A7C7E" w14:textId="77777777" w:rsidR="00D447FE" w:rsidRDefault="00D447FE" w:rsidP="00D447FE">
      <w:pPr>
        <w:pStyle w:val="CommandFont"/>
      </w:pPr>
      <w:r>
        <w:t xml:space="preserve">DLS2(config)# </w:t>
      </w:r>
      <w:r w:rsidRPr="00214243">
        <w:rPr>
          <w:b/>
        </w:rPr>
        <w:t>vlan 150</w:t>
      </w:r>
    </w:p>
    <w:p w14:paraId="7D3A7C7F" w14:textId="77777777" w:rsidR="00D447FE" w:rsidRDefault="00D447FE" w:rsidP="00D447FE">
      <w:pPr>
        <w:pStyle w:val="CommandFont"/>
      </w:pPr>
      <w:r>
        <w:t xml:space="preserve">DLS2(config-vlan)# </w:t>
      </w:r>
      <w:r w:rsidRPr="00214243">
        <w:rPr>
          <w:b/>
        </w:rPr>
        <w:t>private-vlan primary</w:t>
      </w:r>
    </w:p>
    <w:p w14:paraId="7D3A7C80" w14:textId="77777777" w:rsidR="00D447FE" w:rsidRDefault="00D447FE" w:rsidP="00D447FE">
      <w:pPr>
        <w:pStyle w:val="CommandFont"/>
        <w:rPr>
          <w:b/>
        </w:rPr>
      </w:pPr>
      <w:r>
        <w:t xml:space="preserve">DLS2(config-vlan)# </w:t>
      </w:r>
      <w:r w:rsidRPr="00214243">
        <w:rPr>
          <w:b/>
        </w:rPr>
        <w:t>private-vlan association 151,152</w:t>
      </w:r>
    </w:p>
    <w:p w14:paraId="7D3A7C81" w14:textId="77777777" w:rsidR="00D447FE" w:rsidRPr="008537D0" w:rsidRDefault="00D447FE" w:rsidP="00D447FE">
      <w:pPr>
        <w:pStyle w:val="Substepalpha0"/>
      </w:pPr>
      <w:r>
        <w:t>T</w:t>
      </w:r>
      <w:r w:rsidRPr="008537D0">
        <w:t xml:space="preserve">he </w:t>
      </w:r>
      <w:r w:rsidRPr="008537D0">
        <w:rPr>
          <w:b/>
        </w:rPr>
        <w:t>private-vlan mapping</w:t>
      </w:r>
      <w:r w:rsidRPr="008537D0">
        <w:t xml:space="preserve"> interface configuration command permit</w:t>
      </w:r>
      <w:r>
        <w:t>s</w:t>
      </w:r>
      <w:r w:rsidRPr="008537D0">
        <w:t xml:space="preserve"> </w:t>
      </w:r>
      <w:r>
        <w:t>P</w:t>
      </w:r>
      <w:r w:rsidRPr="008537D0">
        <w:t xml:space="preserve">VLAN traffic </w:t>
      </w:r>
      <w:r>
        <w:t xml:space="preserve">to be </w:t>
      </w:r>
      <w:r w:rsidRPr="008537D0">
        <w:t>switched through Layer 3.</w:t>
      </w:r>
      <w:r>
        <w:t xml:space="preserve"> </w:t>
      </w:r>
      <w:r w:rsidR="00E73AEC">
        <w:t xml:space="preserve">Normally you would include all the secondary VLANs to allow for HSRP to work, but for this example we will leave VLAN 151 off of DLS2 so we can demonstrate the isolation of VLAN 151. </w:t>
      </w:r>
      <w:r>
        <w:t>Configure th</w:t>
      </w:r>
      <w:r w:rsidR="00E73AEC">
        <w:t>ese</w:t>
      </w:r>
      <w:r>
        <w:t xml:space="preserve"> command</w:t>
      </w:r>
      <w:r w:rsidR="00E73AEC">
        <w:t>s</w:t>
      </w:r>
      <w:r>
        <w:t xml:space="preserve"> for interface VLAN 150 on DLS1 and DLS2.</w:t>
      </w:r>
    </w:p>
    <w:p w14:paraId="7D3A7C82" w14:textId="77777777" w:rsidR="00D447FE" w:rsidRPr="00B03846" w:rsidRDefault="00D447FE" w:rsidP="00D447FE">
      <w:pPr>
        <w:pStyle w:val="CommandFont"/>
      </w:pPr>
      <w:bookmarkStart w:id="5" w:name="wp1044447"/>
      <w:bookmarkStart w:id="6" w:name="wp1044448"/>
      <w:bookmarkEnd w:id="5"/>
      <w:bookmarkEnd w:id="6"/>
      <w:r>
        <w:t>DLS1</w:t>
      </w:r>
      <w:r w:rsidRPr="00B03846">
        <w:t xml:space="preserve">(config)# </w:t>
      </w:r>
      <w:r w:rsidRPr="00B03846">
        <w:rPr>
          <w:b/>
          <w:bCs/>
        </w:rPr>
        <w:t>interface vlan 1</w:t>
      </w:r>
      <w:r>
        <w:rPr>
          <w:b/>
          <w:bCs/>
        </w:rPr>
        <w:t>5</w:t>
      </w:r>
      <w:r w:rsidRPr="00B03846">
        <w:rPr>
          <w:b/>
          <w:bCs/>
        </w:rPr>
        <w:t>0</w:t>
      </w:r>
      <w:r w:rsidRPr="00B03846">
        <w:t xml:space="preserve"> </w:t>
      </w:r>
    </w:p>
    <w:p w14:paraId="7D3A7C83" w14:textId="77777777" w:rsidR="00D447FE" w:rsidRPr="00B03846" w:rsidRDefault="00D447FE" w:rsidP="00D447FE">
      <w:pPr>
        <w:pStyle w:val="CommandFont"/>
      </w:pPr>
      <w:r>
        <w:t>DLS1</w:t>
      </w:r>
      <w:r w:rsidRPr="00B03846">
        <w:t xml:space="preserve">(config-if)# </w:t>
      </w:r>
      <w:r w:rsidRPr="00B03846">
        <w:rPr>
          <w:b/>
          <w:bCs/>
        </w:rPr>
        <w:t xml:space="preserve">private-vlan mapping </w:t>
      </w:r>
      <w:r>
        <w:rPr>
          <w:b/>
          <w:bCs/>
        </w:rPr>
        <w:t>151</w:t>
      </w:r>
      <w:r w:rsidRPr="00B03846">
        <w:rPr>
          <w:b/>
          <w:bCs/>
        </w:rPr>
        <w:t>-</w:t>
      </w:r>
      <w:r>
        <w:rPr>
          <w:b/>
          <w:bCs/>
        </w:rPr>
        <w:t>1</w:t>
      </w:r>
      <w:r w:rsidRPr="00B03846">
        <w:rPr>
          <w:b/>
          <w:bCs/>
        </w:rPr>
        <w:t>52</w:t>
      </w:r>
      <w:r w:rsidRPr="00B03846">
        <w:t xml:space="preserve"> </w:t>
      </w:r>
    </w:p>
    <w:p w14:paraId="7D3A7C84" w14:textId="77777777" w:rsidR="00D447FE" w:rsidRPr="00B03846" w:rsidRDefault="00D447FE" w:rsidP="00D447FE">
      <w:pPr>
        <w:pStyle w:val="CommandFont"/>
      </w:pPr>
      <w:r>
        <w:t>DLS1</w:t>
      </w:r>
      <w:r w:rsidRPr="00B03846">
        <w:t xml:space="preserve">(config-if)# </w:t>
      </w:r>
      <w:r w:rsidRPr="00B03846">
        <w:rPr>
          <w:b/>
          <w:bCs/>
        </w:rPr>
        <w:t>end</w:t>
      </w:r>
      <w:r w:rsidRPr="00B03846">
        <w:t xml:space="preserve"> </w:t>
      </w:r>
    </w:p>
    <w:p w14:paraId="7D3A7C85" w14:textId="77777777" w:rsidR="00D447FE" w:rsidRDefault="00D447FE" w:rsidP="00D447FE">
      <w:pPr>
        <w:pStyle w:val="CommandFont"/>
      </w:pPr>
    </w:p>
    <w:p w14:paraId="7D3A7C86" w14:textId="77777777" w:rsidR="00D447FE" w:rsidRPr="00B03846" w:rsidRDefault="00D447FE" w:rsidP="00D447FE">
      <w:pPr>
        <w:pStyle w:val="CommandFont"/>
      </w:pPr>
      <w:r>
        <w:t>DLS2</w:t>
      </w:r>
      <w:r w:rsidRPr="00B03846">
        <w:t xml:space="preserve">(config)# </w:t>
      </w:r>
      <w:r w:rsidRPr="00B03846">
        <w:rPr>
          <w:b/>
          <w:bCs/>
        </w:rPr>
        <w:t>interface vlan 1</w:t>
      </w:r>
      <w:r>
        <w:rPr>
          <w:b/>
          <w:bCs/>
        </w:rPr>
        <w:t>5</w:t>
      </w:r>
      <w:r w:rsidRPr="00B03846">
        <w:rPr>
          <w:b/>
          <w:bCs/>
        </w:rPr>
        <w:t>0</w:t>
      </w:r>
      <w:r w:rsidRPr="00B03846">
        <w:t xml:space="preserve"> </w:t>
      </w:r>
    </w:p>
    <w:p w14:paraId="7D3A7C87" w14:textId="34D51315" w:rsidR="00D447FE" w:rsidRPr="00B03846" w:rsidRDefault="00D447FE" w:rsidP="00D447FE">
      <w:pPr>
        <w:pStyle w:val="CommandFont"/>
      </w:pPr>
      <w:bookmarkStart w:id="7" w:name="wp1044449"/>
      <w:bookmarkEnd w:id="7"/>
      <w:r>
        <w:t>DLS2</w:t>
      </w:r>
      <w:r w:rsidRPr="00B03846">
        <w:t xml:space="preserve">(config-if)# </w:t>
      </w:r>
      <w:r w:rsidRPr="00B03846">
        <w:rPr>
          <w:b/>
          <w:bCs/>
        </w:rPr>
        <w:t xml:space="preserve">private-vlan mapping </w:t>
      </w:r>
      <w:ins w:id="8" w:author="palo segec" w:date="2017-06-11T15:34:00Z">
        <w:r w:rsidR="006F4B96">
          <w:rPr>
            <w:b/>
            <w:bCs/>
          </w:rPr>
          <w:t>151-</w:t>
        </w:r>
      </w:ins>
      <w:r>
        <w:rPr>
          <w:b/>
          <w:bCs/>
        </w:rPr>
        <w:t>1</w:t>
      </w:r>
      <w:r w:rsidRPr="00B03846">
        <w:rPr>
          <w:b/>
          <w:bCs/>
        </w:rPr>
        <w:t>52</w:t>
      </w:r>
      <w:r w:rsidRPr="00B03846">
        <w:t xml:space="preserve"> </w:t>
      </w:r>
    </w:p>
    <w:p w14:paraId="7D3A7C88" w14:textId="77777777" w:rsidR="00D447FE" w:rsidRPr="00B03846" w:rsidRDefault="00D447FE" w:rsidP="00D447FE">
      <w:pPr>
        <w:pStyle w:val="CommandFont"/>
      </w:pPr>
      <w:bookmarkStart w:id="9" w:name="wp1044450"/>
      <w:bookmarkEnd w:id="9"/>
      <w:r>
        <w:t>DLS2</w:t>
      </w:r>
      <w:r w:rsidRPr="00B03846">
        <w:t xml:space="preserve">(config-if)# </w:t>
      </w:r>
      <w:r w:rsidRPr="00B03846">
        <w:rPr>
          <w:b/>
          <w:bCs/>
        </w:rPr>
        <w:t>end</w:t>
      </w:r>
      <w:r w:rsidRPr="00B03846">
        <w:t xml:space="preserve"> </w:t>
      </w:r>
    </w:p>
    <w:p w14:paraId="7D3A7C89" w14:textId="77777777" w:rsidR="00D447FE" w:rsidRDefault="00D447FE" w:rsidP="00D447FE">
      <w:pPr>
        <w:pStyle w:val="Substepalpha0"/>
      </w:pPr>
      <w:r>
        <w:t xml:space="preserve">Verify the creation of the secondary PVLANs and their association with the primary VLAN using the </w:t>
      </w:r>
      <w:r>
        <w:rPr>
          <w:rStyle w:val="Command"/>
        </w:rPr>
        <w:t>show vlan private-vlan</w:t>
      </w:r>
      <w:r>
        <w:t xml:space="preserve"> command. Note that no ports are currently associated with these VLANs. This is expected behavior.</w:t>
      </w:r>
    </w:p>
    <w:p w14:paraId="7D3A7C8A" w14:textId="77777777" w:rsidR="00891E0C" w:rsidRDefault="00891E0C" w:rsidP="00D447FE">
      <w:pPr>
        <w:pStyle w:val="CommandFont"/>
      </w:pPr>
    </w:p>
    <w:p w14:paraId="7D3A7C8B" w14:textId="77777777" w:rsidR="00891E0C" w:rsidRDefault="00891E0C" w:rsidP="00891E0C">
      <w:pPr>
        <w:pStyle w:val="CommandFont"/>
      </w:pPr>
      <w:r>
        <w:t>DLS1#</w:t>
      </w:r>
      <w:r w:rsidRPr="00891E0C">
        <w:rPr>
          <w:b/>
        </w:rPr>
        <w:t>show vlan private-vlan</w:t>
      </w:r>
      <w:r>
        <w:t xml:space="preserve"> </w:t>
      </w:r>
    </w:p>
    <w:p w14:paraId="7D3A7C8C" w14:textId="77777777" w:rsidR="00891E0C" w:rsidRDefault="00891E0C" w:rsidP="00891E0C">
      <w:pPr>
        <w:pStyle w:val="CommandFont"/>
      </w:pPr>
    </w:p>
    <w:p w14:paraId="7D3A7C8D" w14:textId="77777777" w:rsidR="00891E0C" w:rsidRDefault="00891E0C" w:rsidP="00891E0C">
      <w:pPr>
        <w:pStyle w:val="CommandFont"/>
      </w:pPr>
      <w:r>
        <w:t>Primary Secondary Type              Ports</w:t>
      </w:r>
    </w:p>
    <w:p w14:paraId="7D3A7C8E" w14:textId="77777777" w:rsidR="00891E0C" w:rsidRDefault="00891E0C" w:rsidP="00891E0C">
      <w:pPr>
        <w:pStyle w:val="CommandFont"/>
      </w:pPr>
      <w:r>
        <w:t>------- --------- ----------------- ------------------------------------------</w:t>
      </w:r>
    </w:p>
    <w:p w14:paraId="7D3A7C8F" w14:textId="77777777" w:rsidR="00891E0C" w:rsidRDefault="00891E0C" w:rsidP="00891E0C">
      <w:pPr>
        <w:pStyle w:val="CommandFont"/>
      </w:pPr>
      <w:r>
        <w:t xml:space="preserve">150     151       isolated          </w:t>
      </w:r>
    </w:p>
    <w:p w14:paraId="7D3A7C90" w14:textId="77777777" w:rsidR="00891E0C" w:rsidRDefault="00891E0C" w:rsidP="00891E0C">
      <w:pPr>
        <w:pStyle w:val="CommandFont"/>
      </w:pPr>
      <w:r>
        <w:t xml:space="preserve">150     152       community         </w:t>
      </w:r>
    </w:p>
    <w:p w14:paraId="7D3A7C91" w14:textId="77777777" w:rsidR="00891E0C" w:rsidRDefault="00891E0C" w:rsidP="00D447FE">
      <w:pPr>
        <w:pStyle w:val="CommandFont"/>
      </w:pPr>
    </w:p>
    <w:p w14:paraId="7D3A7C92" w14:textId="77777777" w:rsidR="00D447FE" w:rsidRDefault="00D447FE" w:rsidP="00D447FE">
      <w:pPr>
        <w:pStyle w:val="CommandFont"/>
      </w:pPr>
      <w:r>
        <w:t xml:space="preserve">DLS2# </w:t>
      </w:r>
      <w:r w:rsidRPr="00214243">
        <w:rPr>
          <w:b/>
        </w:rPr>
        <w:t>show vlan private-vlan</w:t>
      </w:r>
      <w:r>
        <w:t xml:space="preserve"> </w:t>
      </w:r>
    </w:p>
    <w:p w14:paraId="7D3A7C93" w14:textId="77777777" w:rsidR="00D447FE" w:rsidRDefault="00D447FE" w:rsidP="00D447FE">
      <w:pPr>
        <w:pStyle w:val="CommandFont"/>
      </w:pPr>
    </w:p>
    <w:p w14:paraId="7D3A7C94" w14:textId="77777777" w:rsidR="00D447FE" w:rsidRDefault="00D447FE" w:rsidP="00D447FE">
      <w:pPr>
        <w:pStyle w:val="CommandFont"/>
      </w:pPr>
      <w:r>
        <w:t>Primary Secondary Type              Ports</w:t>
      </w:r>
    </w:p>
    <w:p w14:paraId="7D3A7C95" w14:textId="77777777" w:rsidR="00D447FE" w:rsidRDefault="00D447FE" w:rsidP="00D447FE">
      <w:pPr>
        <w:pStyle w:val="CommandFont"/>
      </w:pPr>
      <w:r>
        <w:t>------- --------- ----------------- -----------------------------------------</w:t>
      </w:r>
    </w:p>
    <w:p w14:paraId="7D3A7C96" w14:textId="77777777" w:rsidR="00D447FE" w:rsidRDefault="00D447FE" w:rsidP="00D447FE">
      <w:pPr>
        <w:pStyle w:val="CommandFont"/>
      </w:pPr>
      <w:r>
        <w:t xml:space="preserve">150     151       isolated          </w:t>
      </w:r>
    </w:p>
    <w:p w14:paraId="7D3A7C97" w14:textId="77777777" w:rsidR="00D447FE" w:rsidRDefault="00D447FE" w:rsidP="00D447FE">
      <w:pPr>
        <w:pStyle w:val="CommandFont"/>
      </w:pPr>
      <w:r>
        <w:t xml:space="preserve">150     152       community  </w:t>
      </w:r>
    </w:p>
    <w:p w14:paraId="7D3A7C98" w14:textId="77777777" w:rsidR="00D447FE" w:rsidRDefault="00D447FE" w:rsidP="00D447FE">
      <w:pPr>
        <w:pStyle w:val="CommandFont"/>
      </w:pPr>
      <w:r>
        <w:t xml:space="preserve">       </w:t>
      </w:r>
    </w:p>
    <w:p w14:paraId="7D3A7C99" w14:textId="77777777" w:rsidR="00D447FE" w:rsidRDefault="00D447FE" w:rsidP="00D447FE">
      <w:pPr>
        <w:pStyle w:val="BodyFormat"/>
        <w:ind w:left="720"/>
      </w:pPr>
      <w:r>
        <w:t>Will hosts assigned to ports on private VLAN 151 be able to communicate directly with each other?</w:t>
      </w:r>
    </w:p>
    <w:p w14:paraId="7D3A7C9A" w14:textId="77777777" w:rsidR="00FF5BBC" w:rsidRDefault="00FF5BBC" w:rsidP="00D447FE">
      <w:pPr>
        <w:pStyle w:val="BodyFormat"/>
        <w:ind w:left="720"/>
      </w:pPr>
      <w:r w:rsidRPr="00214243">
        <w:rPr>
          <w:highlight w:val="lightGray"/>
        </w:rPr>
        <w:t>No. In an isolated VLAN</w:t>
      </w:r>
      <w:r>
        <w:rPr>
          <w:highlight w:val="lightGray"/>
        </w:rPr>
        <w:t>,</w:t>
      </w:r>
      <w:r w:rsidRPr="00214243">
        <w:rPr>
          <w:highlight w:val="lightGray"/>
        </w:rPr>
        <w:t xml:space="preserve"> all ports can communicate only with ports in the primary VLAN and not each other.</w:t>
      </w:r>
    </w:p>
    <w:p w14:paraId="7D3A7C9B" w14:textId="77777777" w:rsidR="00D447FE" w:rsidRDefault="00D447FE" w:rsidP="00D447FE">
      <w:pPr>
        <w:pStyle w:val="StyleBlanklineLeft05"/>
        <w:ind w:left="720"/>
      </w:pPr>
      <w:r>
        <w:tab/>
      </w:r>
    </w:p>
    <w:p w14:paraId="7D3A7C9C" w14:textId="77777777" w:rsidR="003E3F14" w:rsidRDefault="003E3F14" w:rsidP="003E3F14">
      <w:pPr>
        <w:pStyle w:val="Substepalpha0"/>
        <w:numPr>
          <w:ilvl w:val="0"/>
          <w:numId w:val="0"/>
        </w:numPr>
        <w:ind w:left="720"/>
      </w:pPr>
    </w:p>
    <w:p w14:paraId="6DE6CFCB" w14:textId="3B18412F" w:rsidR="002110E8" w:rsidRPr="002110E8" w:rsidRDefault="002110E8" w:rsidP="003E3F14">
      <w:pPr>
        <w:pStyle w:val="Substepalpha0"/>
        <w:numPr>
          <w:ilvl w:val="0"/>
          <w:numId w:val="0"/>
        </w:numPr>
        <w:ind w:left="720"/>
        <w:rPr>
          <w:b/>
        </w:rPr>
      </w:pPr>
      <w:r w:rsidRPr="002110E8">
        <w:rPr>
          <w:b/>
        </w:rPr>
        <w:t>Konfig community VLAN</w:t>
      </w:r>
    </w:p>
    <w:p w14:paraId="7D3A7C9D" w14:textId="370A9684" w:rsidR="00E73AEC" w:rsidRDefault="00E73AEC" w:rsidP="00D447FE">
      <w:pPr>
        <w:pStyle w:val="Substepalpha0"/>
      </w:pPr>
      <w:r>
        <w:t xml:space="preserve">On </w:t>
      </w:r>
      <w:del w:id="10" w:author="palo segec" w:date="2017-06-11T15:35:00Z">
        <w:r w:rsidDel="002110E8">
          <w:delText>DLS1</w:delText>
        </w:r>
      </w:del>
      <w:ins w:id="11" w:author="palo segec" w:date="2017-06-11T15:35:00Z">
        <w:r w:rsidR="002110E8">
          <w:t>ALS</w:t>
        </w:r>
        <w:r w:rsidR="002110E8">
          <w:t>1</w:t>
        </w:r>
      </w:ins>
      <w:r>
        <w:t>, configure interface FastEthernet 0/</w:t>
      </w:r>
      <w:del w:id="12" w:author="palo segec" w:date="2017-06-11T15:35:00Z">
        <w:r w:rsidDel="002110E8">
          <w:delText>6</w:delText>
        </w:r>
      </w:del>
      <w:r>
        <w:t xml:space="preserve"> so it is in private-vlan host mode and has association to VLAN 150</w:t>
      </w:r>
    </w:p>
    <w:p w14:paraId="7D3A7C9E" w14:textId="0DA28DDE" w:rsidR="00E73AEC" w:rsidRPr="00E73AEC" w:rsidRDefault="002110E8" w:rsidP="00E73AEC">
      <w:pPr>
        <w:pStyle w:val="CommandFont"/>
        <w:rPr>
          <w:b/>
        </w:rPr>
      </w:pPr>
      <w:r>
        <w:t>ALS</w:t>
      </w:r>
      <w:r w:rsidR="00E73AEC" w:rsidRPr="00312356">
        <w:t xml:space="preserve">(config)# </w:t>
      </w:r>
      <w:r>
        <w:rPr>
          <w:b/>
        </w:rPr>
        <w:t>interface fastethernet 0/5</w:t>
      </w:r>
    </w:p>
    <w:p w14:paraId="7D3A7C9F" w14:textId="7A7B22DE" w:rsidR="00E73AEC" w:rsidRPr="00312356" w:rsidRDefault="002110E8" w:rsidP="00E73AEC">
      <w:pPr>
        <w:pStyle w:val="CommandFont"/>
      </w:pPr>
      <w:r>
        <w:t>A</w:t>
      </w:r>
      <w:r w:rsidR="00E73AEC" w:rsidRPr="00312356">
        <w:t>LS</w:t>
      </w:r>
      <w:r w:rsidR="00E73AEC">
        <w:t>1</w:t>
      </w:r>
      <w:r w:rsidR="00E73AEC" w:rsidRPr="00312356">
        <w:t xml:space="preserve">(config-if)# </w:t>
      </w:r>
      <w:r w:rsidR="00E73AEC" w:rsidRPr="00E73AEC">
        <w:rPr>
          <w:b/>
        </w:rPr>
        <w:t>switchport mode private-vlan host</w:t>
      </w:r>
    </w:p>
    <w:p w14:paraId="7D3A7CA0" w14:textId="42BA3031" w:rsidR="00E73AEC" w:rsidRPr="00E73AEC" w:rsidRDefault="002110E8" w:rsidP="00E73AEC">
      <w:pPr>
        <w:pStyle w:val="CommandFont"/>
        <w:rPr>
          <w:b/>
        </w:rPr>
      </w:pPr>
      <w:r>
        <w:t>A</w:t>
      </w:r>
      <w:r w:rsidR="00E73AEC" w:rsidRPr="00312356">
        <w:t>LS</w:t>
      </w:r>
      <w:r w:rsidR="00E73AEC">
        <w:t>1</w:t>
      </w:r>
      <w:r w:rsidR="00E73AEC" w:rsidRPr="00312356">
        <w:t xml:space="preserve">(config-if)# </w:t>
      </w:r>
      <w:r w:rsidR="00E73AEC" w:rsidRPr="00E73AEC">
        <w:rPr>
          <w:b/>
        </w:rPr>
        <w:t xml:space="preserve">switchport private-vlan host-association 150 152 </w:t>
      </w:r>
    </w:p>
    <w:p w14:paraId="7D3A7CA1" w14:textId="59489F57" w:rsidR="00E73AEC" w:rsidRPr="00312356" w:rsidRDefault="002110E8" w:rsidP="00E73AEC">
      <w:pPr>
        <w:pStyle w:val="CommandFont"/>
      </w:pPr>
      <w:r>
        <w:t>A</w:t>
      </w:r>
      <w:r w:rsidR="00E73AEC" w:rsidRPr="00312356">
        <w:t>LS</w:t>
      </w:r>
      <w:r w:rsidR="00E73AEC">
        <w:t>1</w:t>
      </w:r>
      <w:r w:rsidR="00E73AEC" w:rsidRPr="00312356">
        <w:t xml:space="preserve">(config-if)# </w:t>
      </w:r>
      <w:r w:rsidR="00E73AEC" w:rsidRPr="00312356">
        <w:rPr>
          <w:b/>
        </w:rPr>
        <w:t>exit</w:t>
      </w:r>
    </w:p>
    <w:p w14:paraId="7D3A7CA2" w14:textId="77777777" w:rsidR="00D64F5D" w:rsidRPr="00A44B56" w:rsidRDefault="00D64F5D" w:rsidP="00D64F5D">
      <w:pPr>
        <w:pStyle w:val="Substepalpha0"/>
      </w:pPr>
      <w:r w:rsidRPr="00A44B56">
        <w:lastRenderedPageBreak/>
        <w:t xml:space="preserve">Use the </w:t>
      </w:r>
      <w:r w:rsidRPr="00A44B56">
        <w:rPr>
          <w:rStyle w:val="Command"/>
        </w:rPr>
        <w:t>show vlan private-vlan</w:t>
      </w:r>
      <w:r w:rsidRPr="00A44B56">
        <w:t xml:space="preserve"> command and note that the ports configured are currently associated with these VLANs.</w:t>
      </w:r>
    </w:p>
    <w:p w14:paraId="7D3A7CA3" w14:textId="1BB9EA97" w:rsidR="00891E0C" w:rsidRPr="00891E0C" w:rsidRDefault="002110E8" w:rsidP="00891E0C">
      <w:pPr>
        <w:pStyle w:val="CommandFont"/>
        <w:rPr>
          <w:b/>
        </w:rPr>
      </w:pPr>
      <w:r>
        <w:t>A</w:t>
      </w:r>
      <w:r w:rsidR="00891E0C" w:rsidRPr="00891E0C">
        <w:t>LS1#</w:t>
      </w:r>
      <w:r w:rsidR="00891E0C" w:rsidRPr="00891E0C">
        <w:rPr>
          <w:b/>
        </w:rPr>
        <w:t xml:space="preserve">show vlan private-vlan </w:t>
      </w:r>
    </w:p>
    <w:p w14:paraId="7D3A7CA4" w14:textId="77777777" w:rsidR="00891E0C" w:rsidRPr="00891E0C" w:rsidRDefault="00891E0C" w:rsidP="00891E0C">
      <w:pPr>
        <w:pStyle w:val="CommandFont"/>
      </w:pPr>
    </w:p>
    <w:p w14:paraId="7D3A7CA5" w14:textId="77777777" w:rsidR="00891E0C" w:rsidRPr="00891E0C" w:rsidRDefault="00891E0C" w:rsidP="00891E0C">
      <w:pPr>
        <w:pStyle w:val="CommandFont"/>
      </w:pPr>
      <w:r w:rsidRPr="00891E0C">
        <w:t>Primary Secondary Type              Ports</w:t>
      </w:r>
    </w:p>
    <w:p w14:paraId="7D3A7CA6" w14:textId="77777777" w:rsidR="00891E0C" w:rsidRPr="00891E0C" w:rsidRDefault="00891E0C" w:rsidP="00891E0C">
      <w:pPr>
        <w:pStyle w:val="CommandFont"/>
      </w:pPr>
      <w:r w:rsidRPr="00891E0C">
        <w:t>------- --------- ----------------- ------------------------------------------</w:t>
      </w:r>
    </w:p>
    <w:p w14:paraId="7D3A7CA7" w14:textId="77777777" w:rsidR="00891E0C" w:rsidRPr="00891E0C" w:rsidRDefault="00891E0C" w:rsidP="00891E0C">
      <w:pPr>
        <w:pStyle w:val="CommandFont"/>
      </w:pPr>
      <w:r w:rsidRPr="00891E0C">
        <w:t xml:space="preserve">150     151       isolated          </w:t>
      </w:r>
    </w:p>
    <w:p w14:paraId="7D3A7CA8" w14:textId="77777777" w:rsidR="00E73AEC" w:rsidRDefault="00891E0C" w:rsidP="00891E0C">
      <w:pPr>
        <w:pStyle w:val="CommandFont"/>
      </w:pPr>
      <w:r w:rsidRPr="00891E0C">
        <w:t>150     152       community         Fa0/6</w:t>
      </w:r>
    </w:p>
    <w:p w14:paraId="32E72870" w14:textId="263823D8" w:rsidR="002110E8" w:rsidRDefault="002110E8" w:rsidP="002110E8">
      <w:pPr>
        <w:pStyle w:val="Substepalpha0"/>
      </w:pPr>
      <w:r>
        <w:t xml:space="preserve">On ALS2, configure the Fast Ethernet ports that are associated with the server farm private VLANs. Fast Ethernet port 0/5 is used for the secondary </w:t>
      </w:r>
      <w:r>
        <w:t xml:space="preserve">community </w:t>
      </w:r>
      <w:r>
        <w:t>PVLAN 15</w:t>
      </w:r>
      <w:r>
        <w:t xml:space="preserve">2. </w:t>
      </w:r>
      <w:r>
        <w:t xml:space="preserve">The </w:t>
      </w:r>
      <w:r>
        <w:rPr>
          <w:rStyle w:val="Command"/>
        </w:rPr>
        <w:t>switchport mode private-vlan host</w:t>
      </w:r>
      <w:r w:rsidRPr="00CD0A21">
        <w:rPr>
          <w:rStyle w:val="Command"/>
          <w:b w:val="0"/>
        </w:rPr>
        <w:t xml:space="preserve"> </w:t>
      </w:r>
      <w:r>
        <w:rPr>
          <w:rStyle w:val="Command"/>
          <w:b w:val="0"/>
        </w:rPr>
        <w:t xml:space="preserve">command sets the mode on the interface </w:t>
      </w:r>
      <w:r w:rsidRPr="00CD0A21">
        <w:rPr>
          <w:rStyle w:val="Command"/>
          <w:b w:val="0"/>
        </w:rPr>
        <w:t>and</w:t>
      </w:r>
      <w:r>
        <w:rPr>
          <w:rStyle w:val="Command"/>
          <w:b w:val="0"/>
        </w:rPr>
        <w:t xml:space="preserve"> the</w:t>
      </w:r>
      <w:r w:rsidRPr="00CD0A21">
        <w:rPr>
          <w:rStyle w:val="Command"/>
          <w:b w:val="0"/>
        </w:rPr>
        <w:t xml:space="preserve"> </w:t>
      </w:r>
      <w:r>
        <w:rPr>
          <w:rStyle w:val="Command"/>
        </w:rPr>
        <w:t>switchport private-vlan host-association</w:t>
      </w:r>
      <w:r>
        <w:t xml:space="preserve"> </w:t>
      </w:r>
      <w:r w:rsidRPr="00312356">
        <w:rPr>
          <w:rStyle w:val="CommandItalics"/>
        </w:rPr>
        <w:t>primary-vlan-id secondary-vlan-id</w:t>
      </w:r>
      <w:r>
        <w:t xml:space="preserve"> command assigns the appropriate VLANs to the interface. The following commands configure the PVLANs on DLS2.</w:t>
      </w:r>
    </w:p>
    <w:p w14:paraId="69071D90" w14:textId="4A0E0DFA" w:rsidR="002110E8" w:rsidRPr="00312356" w:rsidRDefault="002110E8" w:rsidP="002110E8">
      <w:pPr>
        <w:pStyle w:val="CommandFont"/>
        <w:rPr>
          <w:b/>
        </w:rPr>
      </w:pPr>
      <w:r>
        <w:t>A</w:t>
      </w:r>
      <w:r w:rsidRPr="00312356">
        <w:t xml:space="preserve">LS2(config)# </w:t>
      </w:r>
      <w:r w:rsidRPr="00312356">
        <w:rPr>
          <w:b/>
        </w:rPr>
        <w:t>interface fastethernet 0/</w:t>
      </w:r>
      <w:r>
        <w:rPr>
          <w:b/>
        </w:rPr>
        <w:t>5</w:t>
      </w:r>
    </w:p>
    <w:p w14:paraId="51060516" w14:textId="703CC81D" w:rsidR="002110E8" w:rsidRPr="00312356" w:rsidRDefault="002110E8" w:rsidP="002110E8">
      <w:pPr>
        <w:pStyle w:val="CommandFont"/>
        <w:rPr>
          <w:b/>
        </w:rPr>
      </w:pPr>
      <w:r>
        <w:t>AL</w:t>
      </w:r>
      <w:r w:rsidRPr="00312356">
        <w:t xml:space="preserve">S2(config-if)# </w:t>
      </w:r>
      <w:r w:rsidRPr="00312356">
        <w:rPr>
          <w:b/>
        </w:rPr>
        <w:t xml:space="preserve">switchport </w:t>
      </w:r>
      <w:r>
        <w:rPr>
          <w:b/>
        </w:rPr>
        <w:t xml:space="preserve">mode </w:t>
      </w:r>
      <w:r w:rsidRPr="00312356">
        <w:rPr>
          <w:b/>
        </w:rPr>
        <w:t>private-vlan host</w:t>
      </w:r>
    </w:p>
    <w:p w14:paraId="6EFE0CC8" w14:textId="3A51AB22" w:rsidR="002110E8" w:rsidRPr="00312356" w:rsidRDefault="002110E8" w:rsidP="002110E8">
      <w:pPr>
        <w:pStyle w:val="CommandFont"/>
        <w:rPr>
          <w:b/>
        </w:rPr>
      </w:pPr>
      <w:r>
        <w:t>A</w:t>
      </w:r>
      <w:r w:rsidRPr="00312356">
        <w:t xml:space="preserve">LS2(config-if)# </w:t>
      </w:r>
      <w:r w:rsidRPr="00312356">
        <w:rPr>
          <w:b/>
        </w:rPr>
        <w:t>switchport private-vlan host-association 150 15</w:t>
      </w:r>
      <w:r>
        <w:rPr>
          <w:b/>
        </w:rPr>
        <w:t>2</w:t>
      </w:r>
      <w:r w:rsidRPr="00312356">
        <w:rPr>
          <w:b/>
        </w:rPr>
        <w:t xml:space="preserve"> </w:t>
      </w:r>
    </w:p>
    <w:p w14:paraId="233D5529" w14:textId="437C06A3" w:rsidR="002110E8" w:rsidRPr="00312356" w:rsidRDefault="002110E8" w:rsidP="002110E8">
      <w:pPr>
        <w:pStyle w:val="CommandFont"/>
      </w:pPr>
      <w:r>
        <w:t>A</w:t>
      </w:r>
      <w:r w:rsidRPr="00312356">
        <w:t xml:space="preserve">LS2(config-if)# </w:t>
      </w:r>
      <w:r w:rsidRPr="00312356">
        <w:rPr>
          <w:b/>
        </w:rPr>
        <w:t>exit</w:t>
      </w:r>
    </w:p>
    <w:p w14:paraId="70FFA98C" w14:textId="331E3010" w:rsidR="002110E8" w:rsidRDefault="002110E8" w:rsidP="002110E8">
      <w:pPr>
        <w:pStyle w:val="StyleBlanklineLeft05"/>
        <w:ind w:left="720"/>
      </w:pPr>
      <w:r>
        <w:t>Over</w:t>
      </w:r>
    </w:p>
    <w:p w14:paraId="1B184D2F" w14:textId="77777777" w:rsidR="002110E8" w:rsidRDefault="002110E8" w:rsidP="002110E8">
      <w:pPr>
        <w:pStyle w:val="BodyFormat"/>
        <w:ind w:left="720"/>
      </w:pPr>
    </w:p>
    <w:p w14:paraId="0E55B827" w14:textId="77777777" w:rsidR="002110E8" w:rsidRPr="00A44B56" w:rsidRDefault="002110E8" w:rsidP="002110E8">
      <w:pPr>
        <w:pStyle w:val="Substepalpha0"/>
      </w:pPr>
      <w:r w:rsidRPr="00A44B56">
        <w:t xml:space="preserve">Use the </w:t>
      </w:r>
      <w:r w:rsidRPr="00A44B56">
        <w:rPr>
          <w:rStyle w:val="Command"/>
        </w:rPr>
        <w:t>show vlan private-vlan</w:t>
      </w:r>
      <w:r w:rsidRPr="00A44B56">
        <w:t xml:space="preserve"> command and note that the ports configured are currently associated with these VLANs.</w:t>
      </w:r>
    </w:p>
    <w:p w14:paraId="09866CDD" w14:textId="77777777" w:rsidR="002110E8" w:rsidRPr="00A44B56" w:rsidRDefault="002110E8" w:rsidP="002110E8">
      <w:pPr>
        <w:pStyle w:val="CommandFont"/>
      </w:pPr>
      <w:r w:rsidRPr="00A44B56">
        <w:t xml:space="preserve">DLS2# </w:t>
      </w:r>
      <w:r w:rsidRPr="00A44B56">
        <w:rPr>
          <w:b/>
        </w:rPr>
        <w:t>show vlan private-vlan</w:t>
      </w:r>
      <w:r w:rsidRPr="00A44B56">
        <w:t xml:space="preserve"> </w:t>
      </w:r>
    </w:p>
    <w:p w14:paraId="050B12B6" w14:textId="77777777" w:rsidR="002110E8" w:rsidRPr="004814F4" w:rsidRDefault="002110E8" w:rsidP="002110E8">
      <w:pPr>
        <w:pStyle w:val="CommandFont"/>
        <w:rPr>
          <w:highlight w:val="cyan"/>
        </w:rPr>
      </w:pPr>
    </w:p>
    <w:p w14:paraId="14D97AFB" w14:textId="77777777" w:rsidR="002110E8" w:rsidRPr="003A1C3C" w:rsidRDefault="002110E8" w:rsidP="002110E8">
      <w:pPr>
        <w:pStyle w:val="CommandFont"/>
      </w:pPr>
      <w:r w:rsidRPr="003A1C3C">
        <w:t>Primary Secondary Type              Ports</w:t>
      </w:r>
    </w:p>
    <w:p w14:paraId="764F9EC3" w14:textId="77777777" w:rsidR="002110E8" w:rsidRPr="003A1C3C" w:rsidRDefault="002110E8" w:rsidP="002110E8">
      <w:pPr>
        <w:pStyle w:val="CommandFont"/>
      </w:pPr>
      <w:r w:rsidRPr="003A1C3C">
        <w:t>------- --------- ----------------- -----------------------------------------</w:t>
      </w:r>
    </w:p>
    <w:p w14:paraId="3D958875" w14:textId="77777777" w:rsidR="002C45BB" w:rsidRPr="00891E0C" w:rsidRDefault="002C45BB" w:rsidP="002C45BB">
      <w:pPr>
        <w:pStyle w:val="CommandFont"/>
      </w:pPr>
      <w:r w:rsidRPr="00891E0C">
        <w:t xml:space="preserve">150     151       isolated          </w:t>
      </w:r>
    </w:p>
    <w:p w14:paraId="2CA0C1E1" w14:textId="77777777" w:rsidR="002C45BB" w:rsidRDefault="002C45BB" w:rsidP="002C45BB">
      <w:pPr>
        <w:pStyle w:val="CommandFont"/>
      </w:pPr>
      <w:r w:rsidRPr="00891E0C">
        <w:t>150     152       community         Fa0/6</w:t>
      </w:r>
    </w:p>
    <w:p w14:paraId="0C48974B" w14:textId="77777777" w:rsidR="002C45BB" w:rsidRDefault="002C45BB" w:rsidP="002C45BB">
      <w:pPr>
        <w:pStyle w:val="Substepalpha0"/>
      </w:pPr>
      <w:r>
        <w:t>Over konektivitu, PC na PC, pC na DLS1/2</w:t>
      </w:r>
    </w:p>
    <w:p w14:paraId="0A0013F3" w14:textId="77777777" w:rsidR="002C45BB" w:rsidRDefault="002C45BB" w:rsidP="002C45BB">
      <w:pPr>
        <w:pStyle w:val="Substepalpha0"/>
        <w:numPr>
          <w:ilvl w:val="0"/>
          <w:numId w:val="0"/>
        </w:numPr>
        <w:ind w:left="720"/>
      </w:pPr>
    </w:p>
    <w:p w14:paraId="03F47DE9" w14:textId="21A0B899" w:rsidR="002C45BB" w:rsidRPr="002110E8" w:rsidRDefault="002C45BB" w:rsidP="002C45BB">
      <w:pPr>
        <w:pStyle w:val="Substepalpha0"/>
        <w:numPr>
          <w:ilvl w:val="0"/>
          <w:numId w:val="0"/>
        </w:numPr>
        <w:ind w:left="720"/>
        <w:rPr>
          <w:b/>
        </w:rPr>
      </w:pPr>
      <w:r w:rsidRPr="002110E8">
        <w:rPr>
          <w:b/>
        </w:rPr>
        <w:t xml:space="preserve">Konfig </w:t>
      </w:r>
      <w:r>
        <w:rPr>
          <w:b/>
        </w:rPr>
        <w:t>izolovanej</w:t>
      </w:r>
      <w:r w:rsidRPr="002110E8">
        <w:rPr>
          <w:b/>
        </w:rPr>
        <w:t xml:space="preserve"> VLAN</w:t>
      </w:r>
    </w:p>
    <w:p w14:paraId="7D3A7CA9" w14:textId="2EC411AF" w:rsidR="00D447FE" w:rsidRDefault="00D447FE" w:rsidP="00D447FE">
      <w:pPr>
        <w:pStyle w:val="Substepalpha0"/>
      </w:pPr>
      <w:r>
        <w:t xml:space="preserve">On </w:t>
      </w:r>
      <w:r w:rsidR="002110E8">
        <w:t>A</w:t>
      </w:r>
      <w:r>
        <w:t>LS2, configure the Fast Ethernet ports that are associated with the server farm private VLANs. Fast Ethernet port 0/</w:t>
      </w:r>
      <w:r w:rsidR="002110E8">
        <w:t>5</w:t>
      </w:r>
      <w:r>
        <w:t xml:space="preserve"> is used for the secondary isolated PVLAN 151, and ports 0/18–0/20 are used for the secondary community VLAN 152. The </w:t>
      </w:r>
      <w:r>
        <w:rPr>
          <w:rStyle w:val="Command"/>
        </w:rPr>
        <w:t>switchport mode private-vlan host</w:t>
      </w:r>
      <w:r w:rsidRPr="00CD0A21">
        <w:rPr>
          <w:rStyle w:val="Command"/>
          <w:b w:val="0"/>
        </w:rPr>
        <w:t xml:space="preserve"> </w:t>
      </w:r>
      <w:r>
        <w:rPr>
          <w:rStyle w:val="Command"/>
          <w:b w:val="0"/>
        </w:rPr>
        <w:t xml:space="preserve">command sets the mode on the interface </w:t>
      </w:r>
      <w:r w:rsidRPr="00CD0A21">
        <w:rPr>
          <w:rStyle w:val="Command"/>
          <w:b w:val="0"/>
        </w:rPr>
        <w:t>and</w:t>
      </w:r>
      <w:r>
        <w:rPr>
          <w:rStyle w:val="Command"/>
          <w:b w:val="0"/>
        </w:rPr>
        <w:t xml:space="preserve"> the</w:t>
      </w:r>
      <w:r w:rsidRPr="00CD0A21">
        <w:rPr>
          <w:rStyle w:val="Command"/>
          <w:b w:val="0"/>
        </w:rPr>
        <w:t xml:space="preserve"> </w:t>
      </w:r>
      <w:r>
        <w:rPr>
          <w:rStyle w:val="Command"/>
        </w:rPr>
        <w:t>switchport private-vlan host-association</w:t>
      </w:r>
      <w:r>
        <w:t xml:space="preserve"> </w:t>
      </w:r>
      <w:r w:rsidRPr="00312356">
        <w:rPr>
          <w:rStyle w:val="CommandItalics"/>
        </w:rPr>
        <w:t>primary-vlan-id secondary-vlan-id</w:t>
      </w:r>
      <w:r>
        <w:t xml:space="preserve"> command assigns the appropriate VLANs to the interface. The following commands configure the PVLANs on DLS2.</w:t>
      </w:r>
    </w:p>
    <w:p w14:paraId="7D3A7CAA" w14:textId="46EE7298" w:rsidR="00D447FE" w:rsidRPr="00312356" w:rsidRDefault="00D447FE" w:rsidP="00D447FE">
      <w:pPr>
        <w:pStyle w:val="CommandFont"/>
        <w:rPr>
          <w:b/>
        </w:rPr>
      </w:pPr>
      <w:r w:rsidRPr="00312356">
        <w:t xml:space="preserve">DLS2(config)# </w:t>
      </w:r>
      <w:r w:rsidRPr="00312356">
        <w:rPr>
          <w:b/>
        </w:rPr>
        <w:t>interface fastethernet 0/</w:t>
      </w:r>
      <w:r w:rsidR="002110E8">
        <w:rPr>
          <w:b/>
        </w:rPr>
        <w:t>5</w:t>
      </w:r>
    </w:p>
    <w:p w14:paraId="7D3A7CAB" w14:textId="77777777" w:rsidR="00D447FE" w:rsidRPr="00312356" w:rsidRDefault="00D447FE" w:rsidP="00D447FE">
      <w:pPr>
        <w:pStyle w:val="CommandFont"/>
        <w:rPr>
          <w:b/>
        </w:rPr>
      </w:pPr>
      <w:r w:rsidRPr="00312356">
        <w:t xml:space="preserve">DLS2(config-if)# </w:t>
      </w:r>
      <w:r w:rsidRPr="00312356">
        <w:rPr>
          <w:b/>
        </w:rPr>
        <w:t xml:space="preserve">switchport </w:t>
      </w:r>
      <w:r>
        <w:rPr>
          <w:b/>
        </w:rPr>
        <w:t xml:space="preserve">mode </w:t>
      </w:r>
      <w:r w:rsidRPr="00312356">
        <w:rPr>
          <w:b/>
        </w:rPr>
        <w:t>private-vlan host</w:t>
      </w:r>
    </w:p>
    <w:p w14:paraId="7D3A7CAC" w14:textId="77777777" w:rsidR="00D447FE" w:rsidRPr="00312356" w:rsidRDefault="00D447FE" w:rsidP="00D447FE">
      <w:pPr>
        <w:pStyle w:val="CommandFont"/>
        <w:rPr>
          <w:b/>
        </w:rPr>
      </w:pPr>
      <w:r w:rsidRPr="00312356">
        <w:t xml:space="preserve">DLS2(config-if)# </w:t>
      </w:r>
      <w:r w:rsidRPr="00312356">
        <w:rPr>
          <w:b/>
        </w:rPr>
        <w:t xml:space="preserve">switchport private-vlan host-association 150 151 </w:t>
      </w:r>
    </w:p>
    <w:p w14:paraId="7D3A7CAD" w14:textId="77777777" w:rsidR="00D447FE" w:rsidRPr="00312356" w:rsidRDefault="00D447FE" w:rsidP="00D447FE">
      <w:pPr>
        <w:pStyle w:val="CommandFont"/>
      </w:pPr>
      <w:r w:rsidRPr="00312356">
        <w:t xml:space="preserve">DLS2(config-if)# </w:t>
      </w:r>
      <w:r w:rsidRPr="00312356">
        <w:rPr>
          <w:b/>
        </w:rPr>
        <w:t>exit</w:t>
      </w:r>
    </w:p>
    <w:p w14:paraId="7D3A7CAE" w14:textId="77777777" w:rsidR="00D447FE" w:rsidRPr="00312356" w:rsidRDefault="00D447FE" w:rsidP="00D447FE">
      <w:pPr>
        <w:pStyle w:val="CommandFont"/>
        <w:rPr>
          <w:b/>
        </w:rPr>
      </w:pPr>
      <w:r w:rsidRPr="00312356">
        <w:t xml:space="preserve">DLS2(config)# </w:t>
      </w:r>
      <w:r w:rsidRPr="00312356">
        <w:rPr>
          <w:b/>
        </w:rPr>
        <w:t>interface range fa0/18 - 20</w:t>
      </w:r>
    </w:p>
    <w:p w14:paraId="7D3A7CAF" w14:textId="77777777" w:rsidR="00D447FE" w:rsidRPr="00312356" w:rsidRDefault="00D447FE" w:rsidP="00D447FE">
      <w:pPr>
        <w:pStyle w:val="CommandFont"/>
      </w:pPr>
      <w:r w:rsidRPr="00312356">
        <w:t xml:space="preserve">DLS2(config-if-range)# </w:t>
      </w:r>
      <w:r w:rsidRPr="00312356">
        <w:rPr>
          <w:b/>
        </w:rPr>
        <w:t xml:space="preserve">switchport </w:t>
      </w:r>
      <w:r>
        <w:rPr>
          <w:b/>
        </w:rPr>
        <w:t xml:space="preserve">mode </w:t>
      </w:r>
      <w:r w:rsidRPr="00312356">
        <w:rPr>
          <w:b/>
        </w:rPr>
        <w:t>private-vlan host</w:t>
      </w:r>
    </w:p>
    <w:p w14:paraId="7D3A7CB0" w14:textId="77777777" w:rsidR="00D447FE" w:rsidRDefault="00D447FE" w:rsidP="00D447FE">
      <w:pPr>
        <w:pStyle w:val="CommandFont"/>
      </w:pPr>
      <w:r w:rsidRPr="00312356">
        <w:t xml:space="preserve">DLS2(config-if-range)# </w:t>
      </w:r>
      <w:r w:rsidRPr="00312356">
        <w:rPr>
          <w:b/>
        </w:rPr>
        <w:t>switchport private-vlan host-association 150 152</w:t>
      </w:r>
    </w:p>
    <w:p w14:paraId="7D3A7CB1" w14:textId="77777777" w:rsidR="00D447FE" w:rsidRDefault="00D447FE" w:rsidP="00D447FE">
      <w:pPr>
        <w:pStyle w:val="BodyFormat"/>
        <w:ind w:left="720"/>
      </w:pPr>
      <w:r>
        <w:t>As servers are added to Fast Ethernet 0/18–20, will these servers be allowed to hear broadcasts from each other? Explain.</w:t>
      </w:r>
    </w:p>
    <w:p w14:paraId="7D3A7CB6" w14:textId="77777777" w:rsidR="00D447FE" w:rsidRPr="00A44B56" w:rsidRDefault="00D447FE" w:rsidP="00D447FE">
      <w:pPr>
        <w:pStyle w:val="Substepalpha0"/>
      </w:pPr>
      <w:r w:rsidRPr="00A44B56">
        <w:lastRenderedPageBreak/>
        <w:t xml:space="preserve">Use the </w:t>
      </w:r>
      <w:r w:rsidRPr="00A44B56">
        <w:rPr>
          <w:rStyle w:val="Command"/>
        </w:rPr>
        <w:t>show vlan private-vlan</w:t>
      </w:r>
      <w:r w:rsidRPr="00A44B56">
        <w:t xml:space="preserve"> command and note that the ports configured are currently associated with these VLANs.</w:t>
      </w:r>
    </w:p>
    <w:p w14:paraId="7D3A7CB7" w14:textId="77777777" w:rsidR="00D447FE" w:rsidRPr="00A44B56" w:rsidRDefault="00D447FE" w:rsidP="00D447FE">
      <w:pPr>
        <w:pStyle w:val="CommandFont"/>
      </w:pPr>
      <w:r w:rsidRPr="00A44B56">
        <w:t xml:space="preserve">DLS2# </w:t>
      </w:r>
      <w:r w:rsidRPr="00A44B56">
        <w:rPr>
          <w:b/>
        </w:rPr>
        <w:t>show vlan private-vlan</w:t>
      </w:r>
      <w:r w:rsidRPr="00A44B56">
        <w:t xml:space="preserve"> </w:t>
      </w:r>
    </w:p>
    <w:p w14:paraId="7D3A7CB8" w14:textId="77777777" w:rsidR="00D447FE" w:rsidRPr="004814F4" w:rsidRDefault="00D447FE" w:rsidP="00D447FE">
      <w:pPr>
        <w:pStyle w:val="CommandFont"/>
        <w:rPr>
          <w:highlight w:val="cyan"/>
        </w:rPr>
      </w:pPr>
    </w:p>
    <w:p w14:paraId="7D3A7CB9" w14:textId="77777777" w:rsidR="00D447FE" w:rsidRPr="003A1C3C" w:rsidRDefault="00D447FE" w:rsidP="00D447FE">
      <w:pPr>
        <w:pStyle w:val="CommandFont"/>
      </w:pPr>
      <w:r w:rsidRPr="003A1C3C">
        <w:t>Primary Secondary Type              Ports</w:t>
      </w:r>
    </w:p>
    <w:p w14:paraId="7D3A7CBA" w14:textId="77777777" w:rsidR="00D447FE" w:rsidRPr="003A1C3C" w:rsidRDefault="00D447FE" w:rsidP="00D447FE">
      <w:pPr>
        <w:pStyle w:val="CommandFont"/>
      </w:pPr>
      <w:r w:rsidRPr="003A1C3C">
        <w:t>------- --------- ----------------- -----------------------------------------</w:t>
      </w:r>
    </w:p>
    <w:p w14:paraId="7D3A7CBB" w14:textId="5C5474D9" w:rsidR="00D447FE" w:rsidRPr="003A1C3C" w:rsidRDefault="00D447FE" w:rsidP="00D447FE">
      <w:pPr>
        <w:pStyle w:val="CommandFont"/>
      </w:pPr>
      <w:r w:rsidRPr="003A1C3C">
        <w:t>150     151       isolated          Fa0/</w:t>
      </w:r>
      <w:r w:rsidR="002C45BB">
        <w:t>5</w:t>
      </w:r>
    </w:p>
    <w:p w14:paraId="7D3A7CBC" w14:textId="77777777" w:rsidR="00D447FE" w:rsidRPr="003A1C3C" w:rsidRDefault="00D447FE" w:rsidP="00D447FE">
      <w:pPr>
        <w:pStyle w:val="CommandFont"/>
        <w:rPr>
          <w:highlight w:val="cyan"/>
        </w:rPr>
      </w:pPr>
      <w:r w:rsidRPr="003A1C3C">
        <w:t>150     152       community         Fa0/18, Fa0/19, Fa0/20</w:t>
      </w:r>
    </w:p>
    <w:p w14:paraId="1A80328C" w14:textId="77777777" w:rsidR="002C45BB" w:rsidRDefault="002C45BB" w:rsidP="002C45BB">
      <w:pPr>
        <w:pStyle w:val="Substepalpha0"/>
      </w:pPr>
      <w:r>
        <w:t>Over konektivitu, PC na PC, pC na DLS1/2</w:t>
      </w:r>
    </w:p>
    <w:p w14:paraId="7D3A7D2C" w14:textId="77777777" w:rsidR="00D447FE" w:rsidRDefault="00D447FE" w:rsidP="00D447FE">
      <w:pPr>
        <w:pStyle w:val="SectionHeading"/>
      </w:pPr>
      <w:bookmarkStart w:id="13" w:name="_GoBack"/>
      <w:bookmarkEnd w:id="13"/>
    </w:p>
    <w:p w14:paraId="7D3A7D2D" w14:textId="77777777" w:rsidR="00FF5BBC" w:rsidRDefault="00FF5BBC" w:rsidP="00FF5BBC">
      <w:pPr>
        <w:pStyle w:val="BodyText1"/>
      </w:pPr>
    </w:p>
    <w:p w14:paraId="7D3A7D2E" w14:textId="77777777" w:rsidR="00FF5BBC" w:rsidRDefault="00FF5BBC" w:rsidP="00FF5BBC">
      <w:pPr>
        <w:pStyle w:val="BodyText1"/>
      </w:pPr>
    </w:p>
    <w:p w14:paraId="7D3A7D2F" w14:textId="77777777" w:rsidR="00FF5BBC" w:rsidRDefault="00FF5BBC" w:rsidP="00FF5BBC">
      <w:pPr>
        <w:pStyle w:val="BodyText1"/>
      </w:pPr>
    </w:p>
    <w:p w14:paraId="7D3A7D30" w14:textId="77777777" w:rsidR="00FF5BBC" w:rsidRDefault="00FF5BBC" w:rsidP="00FF5BBC">
      <w:pPr>
        <w:pStyle w:val="BodyText1"/>
      </w:pPr>
    </w:p>
    <w:p w14:paraId="7D3A7D31" w14:textId="77777777" w:rsidR="00FF5BBC" w:rsidRDefault="00FF5BBC" w:rsidP="00FF5BBC">
      <w:pPr>
        <w:pStyle w:val="BodyText1"/>
      </w:pPr>
    </w:p>
    <w:p w14:paraId="7D3A7D32" w14:textId="77777777" w:rsidR="00FF5BBC" w:rsidRPr="00FF5BBC" w:rsidRDefault="00FF5BBC" w:rsidP="00FF5BBC">
      <w:pPr>
        <w:pStyle w:val="BodyText1"/>
      </w:pPr>
    </w:p>
    <w:sectPr w:rsidR="00FF5BBC" w:rsidRPr="00FF5BBC"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A819E" w14:textId="77777777" w:rsidR="00C546FC" w:rsidRDefault="00C546FC" w:rsidP="0090659A">
      <w:pPr>
        <w:spacing w:after="0" w:line="240" w:lineRule="auto"/>
      </w:pPr>
      <w:r>
        <w:separator/>
      </w:r>
    </w:p>
    <w:p w14:paraId="7D3A819F" w14:textId="77777777" w:rsidR="00C546FC" w:rsidRDefault="00C546FC"/>
    <w:p w14:paraId="7D3A81A0" w14:textId="77777777" w:rsidR="00C546FC" w:rsidRDefault="00C546FC"/>
    <w:p w14:paraId="7D3A81A1" w14:textId="77777777" w:rsidR="00C546FC" w:rsidRDefault="00C546FC"/>
    <w:p w14:paraId="7D3A81A2" w14:textId="77777777" w:rsidR="00C546FC" w:rsidRDefault="00C546FC"/>
  </w:endnote>
  <w:endnote w:type="continuationSeparator" w:id="0">
    <w:p w14:paraId="7D3A81A3" w14:textId="77777777" w:rsidR="00C546FC" w:rsidRDefault="00C546FC" w:rsidP="0090659A">
      <w:pPr>
        <w:spacing w:after="0" w:line="240" w:lineRule="auto"/>
      </w:pPr>
      <w:r>
        <w:continuationSeparator/>
      </w:r>
    </w:p>
    <w:p w14:paraId="7D3A81A4" w14:textId="77777777" w:rsidR="00C546FC" w:rsidRDefault="00C546FC"/>
    <w:p w14:paraId="7D3A81A5" w14:textId="77777777" w:rsidR="00C546FC" w:rsidRDefault="00C546FC"/>
    <w:p w14:paraId="7D3A81A6" w14:textId="77777777" w:rsidR="00C546FC" w:rsidRDefault="00C546FC"/>
    <w:p w14:paraId="7D3A81A7" w14:textId="77777777" w:rsidR="00C546FC" w:rsidRDefault="00C546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DAJEB+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A81AA" w14:textId="77777777" w:rsidR="000C7E66" w:rsidRDefault="000C7E66">
    <w:pPr>
      <w:pStyle w:val="Pt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A81AB" w14:textId="77777777" w:rsidR="0092529A" w:rsidRPr="0090659A" w:rsidRDefault="0092529A" w:rsidP="008C4307">
    <w:pPr>
      <w:pStyle w:val="Pta"/>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D7224" w:rsidRPr="0090659A">
      <w:rPr>
        <w:b/>
        <w:szCs w:val="16"/>
      </w:rPr>
      <w:fldChar w:fldCharType="begin"/>
    </w:r>
    <w:r w:rsidRPr="0090659A">
      <w:rPr>
        <w:b/>
        <w:szCs w:val="16"/>
      </w:rPr>
      <w:instrText xml:space="preserve"> PAGE </w:instrText>
    </w:r>
    <w:r w:rsidR="00DD7224" w:rsidRPr="0090659A">
      <w:rPr>
        <w:b/>
        <w:szCs w:val="16"/>
      </w:rPr>
      <w:fldChar w:fldCharType="separate"/>
    </w:r>
    <w:r w:rsidR="002C45BB">
      <w:rPr>
        <w:b/>
        <w:noProof/>
        <w:szCs w:val="16"/>
      </w:rPr>
      <w:t>10</w:t>
    </w:r>
    <w:r w:rsidR="00DD7224" w:rsidRPr="0090659A">
      <w:rPr>
        <w:b/>
        <w:szCs w:val="16"/>
      </w:rPr>
      <w:fldChar w:fldCharType="end"/>
    </w:r>
    <w:r w:rsidRPr="0090659A">
      <w:rPr>
        <w:szCs w:val="16"/>
      </w:rPr>
      <w:t xml:space="preserve"> of </w:t>
    </w:r>
    <w:r w:rsidR="00DD7224" w:rsidRPr="0090659A">
      <w:rPr>
        <w:b/>
        <w:szCs w:val="16"/>
      </w:rPr>
      <w:fldChar w:fldCharType="begin"/>
    </w:r>
    <w:r w:rsidRPr="0090659A">
      <w:rPr>
        <w:b/>
        <w:szCs w:val="16"/>
      </w:rPr>
      <w:instrText xml:space="preserve"> NUMPAGES  </w:instrText>
    </w:r>
    <w:r w:rsidR="00DD7224" w:rsidRPr="0090659A">
      <w:rPr>
        <w:b/>
        <w:szCs w:val="16"/>
      </w:rPr>
      <w:fldChar w:fldCharType="separate"/>
    </w:r>
    <w:r w:rsidR="002C45BB">
      <w:rPr>
        <w:b/>
        <w:noProof/>
        <w:szCs w:val="16"/>
      </w:rPr>
      <w:t>10</w:t>
    </w:r>
    <w:r w:rsidR="00DD7224"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A81AD" w14:textId="77777777" w:rsidR="0092529A" w:rsidRPr="0090659A" w:rsidRDefault="0092529A" w:rsidP="008C4307">
    <w:pPr>
      <w:pStyle w:val="Pta"/>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D7224" w:rsidRPr="0090659A">
      <w:rPr>
        <w:b/>
        <w:szCs w:val="16"/>
      </w:rPr>
      <w:fldChar w:fldCharType="begin"/>
    </w:r>
    <w:r w:rsidRPr="0090659A">
      <w:rPr>
        <w:b/>
        <w:szCs w:val="16"/>
      </w:rPr>
      <w:instrText xml:space="preserve"> PAGE </w:instrText>
    </w:r>
    <w:r w:rsidR="00DD7224" w:rsidRPr="0090659A">
      <w:rPr>
        <w:b/>
        <w:szCs w:val="16"/>
      </w:rPr>
      <w:fldChar w:fldCharType="separate"/>
    </w:r>
    <w:r w:rsidR="002C45BB">
      <w:rPr>
        <w:b/>
        <w:noProof/>
        <w:szCs w:val="16"/>
      </w:rPr>
      <w:t>1</w:t>
    </w:r>
    <w:r w:rsidR="00DD7224" w:rsidRPr="0090659A">
      <w:rPr>
        <w:b/>
        <w:szCs w:val="16"/>
      </w:rPr>
      <w:fldChar w:fldCharType="end"/>
    </w:r>
    <w:r w:rsidRPr="0090659A">
      <w:rPr>
        <w:szCs w:val="16"/>
      </w:rPr>
      <w:t xml:space="preserve"> of </w:t>
    </w:r>
    <w:r w:rsidR="00DD7224" w:rsidRPr="0090659A">
      <w:rPr>
        <w:b/>
        <w:szCs w:val="16"/>
      </w:rPr>
      <w:fldChar w:fldCharType="begin"/>
    </w:r>
    <w:r w:rsidRPr="0090659A">
      <w:rPr>
        <w:b/>
        <w:szCs w:val="16"/>
      </w:rPr>
      <w:instrText xml:space="preserve"> NUMPAGES  </w:instrText>
    </w:r>
    <w:r w:rsidR="00DD7224" w:rsidRPr="0090659A">
      <w:rPr>
        <w:b/>
        <w:szCs w:val="16"/>
      </w:rPr>
      <w:fldChar w:fldCharType="separate"/>
    </w:r>
    <w:r w:rsidR="002C45BB">
      <w:rPr>
        <w:b/>
        <w:noProof/>
        <w:szCs w:val="16"/>
      </w:rPr>
      <w:t>10</w:t>
    </w:r>
    <w:r w:rsidR="00DD722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A8194" w14:textId="77777777" w:rsidR="00C546FC" w:rsidRDefault="00C546FC" w:rsidP="0090659A">
      <w:pPr>
        <w:spacing w:after="0" w:line="240" w:lineRule="auto"/>
      </w:pPr>
      <w:r>
        <w:separator/>
      </w:r>
    </w:p>
    <w:p w14:paraId="7D3A8195" w14:textId="77777777" w:rsidR="00C546FC" w:rsidRDefault="00C546FC"/>
    <w:p w14:paraId="7D3A8196" w14:textId="77777777" w:rsidR="00C546FC" w:rsidRDefault="00C546FC"/>
    <w:p w14:paraId="7D3A8197" w14:textId="77777777" w:rsidR="00C546FC" w:rsidRDefault="00C546FC"/>
    <w:p w14:paraId="7D3A8198" w14:textId="77777777" w:rsidR="00C546FC" w:rsidRDefault="00C546FC"/>
  </w:footnote>
  <w:footnote w:type="continuationSeparator" w:id="0">
    <w:p w14:paraId="7D3A8199" w14:textId="77777777" w:rsidR="00C546FC" w:rsidRDefault="00C546FC" w:rsidP="0090659A">
      <w:pPr>
        <w:spacing w:after="0" w:line="240" w:lineRule="auto"/>
      </w:pPr>
      <w:r>
        <w:continuationSeparator/>
      </w:r>
    </w:p>
    <w:p w14:paraId="7D3A819A" w14:textId="77777777" w:rsidR="00C546FC" w:rsidRDefault="00C546FC"/>
    <w:p w14:paraId="7D3A819B" w14:textId="77777777" w:rsidR="00C546FC" w:rsidRDefault="00C546FC"/>
    <w:p w14:paraId="7D3A819C" w14:textId="77777777" w:rsidR="00C546FC" w:rsidRDefault="00C546FC"/>
    <w:p w14:paraId="7D3A819D" w14:textId="77777777" w:rsidR="00C546FC" w:rsidRDefault="00C546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A81A8" w14:textId="77777777" w:rsidR="000C7E66" w:rsidRDefault="000C7E66">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A81A9" w14:textId="77777777" w:rsidR="0092529A" w:rsidRPr="000C7E66" w:rsidRDefault="0092529A" w:rsidP="00D447FE">
    <w:pPr>
      <w:pStyle w:val="Hlavika"/>
      <w:rPr>
        <w:b/>
      </w:rPr>
    </w:pPr>
    <w:r w:rsidRPr="000C7E66">
      <w:rPr>
        <w:b/>
      </w:rPr>
      <w:t xml:space="preserve">Chapter </w:t>
    </w:r>
    <w:r w:rsidR="00FF5BBC" w:rsidRPr="000C7E66">
      <w:rPr>
        <w:b/>
      </w:rPr>
      <w:t>10</w:t>
    </w:r>
    <w:r w:rsidRPr="000C7E66">
      <w:rPr>
        <w:b/>
      </w:rPr>
      <w:t>,</w:t>
    </w:r>
    <w:r w:rsidR="00FF5BBC" w:rsidRPr="000C7E66">
      <w:rPr>
        <w:b/>
      </w:rPr>
      <w:t xml:space="preserve"> Lab 10-2 </w:t>
    </w:r>
    <w:r w:rsidRPr="000C7E66">
      <w:rPr>
        <w:b/>
      </w:rPr>
      <w:t xml:space="preserve"> Securing VLANs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A81AC" w14:textId="77777777" w:rsidR="0092529A" w:rsidRDefault="0092529A">
    <w:pPr>
      <w:pStyle w:val="Hlavika"/>
    </w:pPr>
    <w:r>
      <w:rPr>
        <w:noProof/>
        <w:lang w:val="sk-SK" w:eastAsia="sk-SK"/>
      </w:rPr>
      <w:drawing>
        <wp:anchor distT="0" distB="0" distL="114300" distR="114300" simplePos="0" relativeHeight="251657728" behindDoc="0" locked="0" layoutInCell="1" allowOverlap="1" wp14:anchorId="7D3A81AE" wp14:editId="7D3A81AF">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40FB36"/>
    <w:lvl w:ilvl="0">
      <w:start w:val="1"/>
      <w:numFmt w:val="decimal"/>
      <w:pStyle w:val="slovanzoznam"/>
      <w:lvlText w:val="%1."/>
      <w:lvlJc w:val="left"/>
      <w:pPr>
        <w:tabs>
          <w:tab w:val="num" w:pos="1555"/>
        </w:tabs>
        <w:ind w:left="1555" w:hanging="360"/>
      </w:pPr>
      <w:rPr>
        <w:rFonts w:ascii="Times" w:hAnsi="Times" w:hint="default"/>
        <w:b w:val="0"/>
        <w:i w:val="0"/>
        <w:kern w:val="0"/>
        <w:sz w:val="22"/>
        <w:szCs w:val="22"/>
      </w:rPr>
    </w:lvl>
  </w:abstractNum>
  <w:abstractNum w:abstractNumId="1" w15:restartNumberingAfterBreak="0">
    <w:nsid w:val="04B70C52"/>
    <w:multiLevelType w:val="hybridMultilevel"/>
    <w:tmpl w:val="F1D885E6"/>
    <w:lvl w:ilvl="0" w:tplc="AF224FB6">
      <w:start w:val="1"/>
      <w:numFmt w:val="decimal"/>
      <w:pStyle w:val="ListSteps"/>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8C2494"/>
    <w:multiLevelType w:val="multilevel"/>
    <w:tmpl w:val="94B2F04A"/>
    <w:lvl w:ilvl="0">
      <w:start w:val="1"/>
      <w:numFmt w:val="upperLetter"/>
      <w:pStyle w:val="Answ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 w15:restartNumberingAfterBreak="0">
    <w:nsid w:val="0A3C3E26"/>
    <w:multiLevelType w:val="hybridMultilevel"/>
    <w:tmpl w:val="CC407008"/>
    <w:lvl w:ilvl="0" w:tplc="22103EA6">
      <w:start w:val="1"/>
      <w:numFmt w:val="decimal"/>
      <w:pStyle w:val="QuestionStem"/>
      <w:lvlText w:val="Step %1"/>
      <w:lvlJc w:val="left"/>
      <w:pPr>
        <w:tabs>
          <w:tab w:val="num" w:pos="2160"/>
        </w:tabs>
        <w:ind w:left="2160" w:hanging="965"/>
      </w:pPr>
      <w:rPr>
        <w:rFonts w:ascii="Arial" w:hAnsi="Arial" w:hint="default"/>
        <w:b/>
        <w:i w:val="0"/>
        <w:sz w:val="18"/>
        <w:szCs w:val="18"/>
        <w:effect w:val="none"/>
      </w:rPr>
    </w:lvl>
    <w:lvl w:ilvl="1" w:tplc="6EC4E896">
      <w:start w:val="4"/>
      <w:numFmt w:val="lowerLetter"/>
      <w:lvlText w:val="%2."/>
      <w:lvlJc w:val="left"/>
      <w:pPr>
        <w:tabs>
          <w:tab w:val="num" w:pos="1440"/>
        </w:tabs>
        <w:ind w:left="1440" w:hanging="360"/>
      </w:pPr>
      <w:rPr>
        <w:rFonts w:hint="default"/>
        <w:b/>
        <w:i w:val="0"/>
        <w:sz w:val="18"/>
        <w:szCs w:val="18"/>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CA5C6E"/>
    <w:multiLevelType w:val="hybridMultilevel"/>
    <w:tmpl w:val="A3DA7A70"/>
    <w:lvl w:ilvl="0" w:tplc="D02263B6">
      <w:start w:val="1"/>
      <w:numFmt w:val="bullet"/>
      <w:pStyle w:v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MS Mincho"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MS Mincho"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MS Mincho"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783B85"/>
    <w:multiLevelType w:val="hybridMultilevel"/>
    <w:tmpl w:val="804AF40A"/>
    <w:lvl w:ilvl="0" w:tplc="7E46B732">
      <w:start w:val="1"/>
      <w:numFmt w:val="none"/>
      <w:pStyle w:val="NoteCaution"/>
      <w:lvlText w:val="Caution"/>
      <w:lvlJc w:val="left"/>
      <w:pPr>
        <w:tabs>
          <w:tab w:val="num" w:pos="2275"/>
        </w:tabs>
        <w:ind w:left="2275" w:hanging="1080"/>
      </w:pPr>
      <w:rPr>
        <w:rFonts w:ascii="Arial" w:hAnsi="Arial" w:hint="default"/>
        <w:b/>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C77B78"/>
    <w:multiLevelType w:val="multilevel"/>
    <w:tmpl w:val="DB06027C"/>
    <w:lvl w:ilvl="0">
      <w:start w:val="1"/>
      <w:numFmt w:val="decimal"/>
      <w:pStyle w:val="Substepnum0"/>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6D8331B"/>
    <w:multiLevelType w:val="multilevel"/>
    <w:tmpl w:val="0E6CAB44"/>
    <w:styleLink w:val="BulletRed"/>
    <w:lvl w:ilvl="0">
      <w:start w:val="1"/>
      <w:numFmt w:val="bullet"/>
      <w:pStyle w:val="BulletInstructor"/>
      <w:lvlText w:val=""/>
      <w:lvlJc w:val="left"/>
      <w:pPr>
        <w:tabs>
          <w:tab w:val="num" w:pos="1080"/>
        </w:tabs>
        <w:ind w:left="1080" w:hanging="360"/>
      </w:pPr>
      <w:rPr>
        <w:rFonts w:ascii="Symbol" w:hAnsi="Symbol"/>
        <w:color w:val="FF0000"/>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Wingdings"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Wingdings"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C333169"/>
    <w:multiLevelType w:val="hybridMultilevel"/>
    <w:tmpl w:val="47FE678E"/>
    <w:lvl w:ilvl="0" w:tplc="4560C7F2">
      <w:start w:val="1"/>
      <w:numFmt w:val="bullet"/>
      <w:pStyle w:val="Bullet2"/>
      <w:lvlText w:val="—"/>
      <w:lvlJc w:val="left"/>
      <w:pPr>
        <w:tabs>
          <w:tab w:val="num" w:pos="2160"/>
        </w:tabs>
        <w:ind w:left="2160" w:hanging="605"/>
      </w:pPr>
      <w:rPr>
        <w:rFonts w:ascii="Times" w:hAnsi="Times" w:hint="default"/>
        <w:b w:val="0"/>
        <w:i w:val="0"/>
        <w:sz w:val="22"/>
        <w:szCs w:val="22"/>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C96F24"/>
    <w:multiLevelType w:val="hybridMultilevel"/>
    <w:tmpl w:val="6130EF20"/>
    <w:lvl w:ilvl="0" w:tplc="FFFFFFFF">
      <w:start w:val="1"/>
      <w:numFmt w:val="bullet"/>
      <w:pStyle w:val="Bullet3"/>
      <w:lvlText w:val=""/>
      <w:lvlJc w:val="left"/>
      <w:pPr>
        <w:tabs>
          <w:tab w:val="num" w:pos="2520"/>
        </w:tabs>
        <w:ind w:left="2520" w:hanging="360"/>
      </w:pPr>
      <w:rPr>
        <w:rFonts w:ascii="Wingdings" w:hAnsi="Wingdings" w:hint="default"/>
        <w:sz w:val="18"/>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9B2FAF"/>
    <w:multiLevelType w:val="hybridMultilevel"/>
    <w:tmpl w:val="B2CA62D4"/>
    <w:lvl w:ilvl="0" w:tplc="2BA263B0">
      <w:start w:val="1"/>
      <w:numFmt w:val="lowerLetter"/>
      <w:pStyle w:val="Substepalpha0"/>
      <w:lvlText w:val="%1."/>
      <w:lvlJc w:val="left"/>
      <w:pPr>
        <w:ind w:left="928"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pStyle w:val="Bullet20"/>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E1A1244"/>
    <w:multiLevelType w:val="multilevel"/>
    <w:tmpl w:val="0E6CAB44"/>
    <w:numStyleLink w:val="BulletRed"/>
  </w:abstractNum>
  <w:abstractNum w:abstractNumId="16" w15:restartNumberingAfterBreak="0">
    <w:nsid w:val="52281CA3"/>
    <w:multiLevelType w:val="hybridMultilevel"/>
    <w:tmpl w:val="E67E2462"/>
    <w:lvl w:ilvl="0" w:tplc="22103EA6">
      <w:start w:val="1"/>
      <w:numFmt w:val="bullet"/>
      <w:pStyle w:val="BulletCheckbox"/>
      <w:lvlText w:val=""/>
      <w:lvlJc w:val="left"/>
      <w:pPr>
        <w:tabs>
          <w:tab w:val="num" w:pos="1555"/>
        </w:tabs>
        <w:ind w:left="1555" w:hanging="360"/>
      </w:pPr>
      <w:rPr>
        <w:rFonts w:ascii="Wingdings" w:hAnsi="Wingdings" w:hint="default"/>
        <w:sz w:val="18"/>
        <w:szCs w:val="18"/>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8"/>
    <w:lvlOverride w:ilvl="0">
      <w:lvl w:ilvl="0">
        <w:start w:val="1"/>
        <w:numFmt w:val="decimal"/>
        <w:pStyle w:val="Substepnum0"/>
        <w:lvlText w:val="Part %1:"/>
        <w:lvlJc w:val="left"/>
        <w:pPr>
          <w:tabs>
            <w:tab w:val="num" w:pos="1152"/>
          </w:tabs>
          <w:ind w:left="1152" w:hanging="792"/>
        </w:pPr>
        <w:rPr>
          <w:rFonts w:hint="default"/>
        </w:rPr>
      </w:lvl>
    </w:lvlOverride>
  </w:num>
  <w:num w:numId="4">
    <w:abstractNumId w:val="5"/>
  </w:num>
  <w:num w:numId="5">
    <w:abstractNumId w:val="6"/>
    <w:lvlOverride w:ilvl="0">
      <w:lvl w:ilvl="0">
        <w:start w:val="1"/>
        <w:numFmt w:val="decimal"/>
        <w:pStyle w:val="PartHead"/>
        <w:lvlText w:val="Part %1:"/>
        <w:lvlJc w:val="left"/>
        <w:pPr>
          <w:tabs>
            <w:tab w:val="num" w:pos="4050"/>
          </w:tabs>
          <w:ind w:left="405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6">
    <w:abstractNumId w:val="9"/>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11"/>
  </w:num>
  <w:num w:numId="12">
    <w:abstractNumId w:val="12"/>
  </w:num>
  <w:num w:numId="13">
    <w:abstractNumId w:val="16"/>
  </w:num>
  <w:num w:numId="14">
    <w:abstractNumId w:val="7"/>
  </w:num>
  <w:num w:numId="15">
    <w:abstractNumId w:val="10"/>
  </w:num>
  <w:num w:numId="16">
    <w:abstractNumId w:val="15"/>
  </w:num>
  <w:num w:numId="17">
    <w:abstractNumId w:val="13"/>
  </w:num>
  <w:num w:numId="18">
    <w:abstractNumId w:val="4"/>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o segec">
    <w15:presenceInfo w15:providerId="Windows Live" w15:userId="2483f62c49f41d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efaultTableStyle w:val="LabTableStyle"/>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53143"/>
    <w:rsid w:val="00055814"/>
    <w:rsid w:val="00060696"/>
    <w:rsid w:val="00074238"/>
    <w:rsid w:val="000769CF"/>
    <w:rsid w:val="000815D8"/>
    <w:rsid w:val="000843D9"/>
    <w:rsid w:val="00085CC6"/>
    <w:rsid w:val="00090C07"/>
    <w:rsid w:val="00091E8D"/>
    <w:rsid w:val="0009378D"/>
    <w:rsid w:val="000947FB"/>
    <w:rsid w:val="00097163"/>
    <w:rsid w:val="000A22C8"/>
    <w:rsid w:val="000B2344"/>
    <w:rsid w:val="000B263E"/>
    <w:rsid w:val="000B7DE5"/>
    <w:rsid w:val="000C7E66"/>
    <w:rsid w:val="000D184E"/>
    <w:rsid w:val="000D55B4"/>
    <w:rsid w:val="000E1EC5"/>
    <w:rsid w:val="000E5EB6"/>
    <w:rsid w:val="000E65F0"/>
    <w:rsid w:val="000F072C"/>
    <w:rsid w:val="000F108D"/>
    <w:rsid w:val="000F6743"/>
    <w:rsid w:val="000F78AE"/>
    <w:rsid w:val="001006C2"/>
    <w:rsid w:val="00107B2B"/>
    <w:rsid w:val="00112AC5"/>
    <w:rsid w:val="001133DD"/>
    <w:rsid w:val="00120CBE"/>
    <w:rsid w:val="001220EE"/>
    <w:rsid w:val="0012460E"/>
    <w:rsid w:val="001261C4"/>
    <w:rsid w:val="001366EC"/>
    <w:rsid w:val="00137EE6"/>
    <w:rsid w:val="0014219C"/>
    <w:rsid w:val="001425ED"/>
    <w:rsid w:val="0015039A"/>
    <w:rsid w:val="00154E3A"/>
    <w:rsid w:val="00157902"/>
    <w:rsid w:val="00163164"/>
    <w:rsid w:val="00166253"/>
    <w:rsid w:val="001710C0"/>
    <w:rsid w:val="00172AFB"/>
    <w:rsid w:val="00173101"/>
    <w:rsid w:val="001772B8"/>
    <w:rsid w:val="00180FBF"/>
    <w:rsid w:val="00182CF4"/>
    <w:rsid w:val="001850FB"/>
    <w:rsid w:val="00186CE1"/>
    <w:rsid w:val="00192F12"/>
    <w:rsid w:val="00193F14"/>
    <w:rsid w:val="00197614"/>
    <w:rsid w:val="001A0312"/>
    <w:rsid w:val="001A15DA"/>
    <w:rsid w:val="001A2694"/>
    <w:rsid w:val="001A29E7"/>
    <w:rsid w:val="001A3CC7"/>
    <w:rsid w:val="001A69AC"/>
    <w:rsid w:val="001B67D8"/>
    <w:rsid w:val="001B6F95"/>
    <w:rsid w:val="001B736C"/>
    <w:rsid w:val="001C05A1"/>
    <w:rsid w:val="001C1D9E"/>
    <w:rsid w:val="001C7C3B"/>
    <w:rsid w:val="001D5B6F"/>
    <w:rsid w:val="001E0AB8"/>
    <w:rsid w:val="001E38E0"/>
    <w:rsid w:val="001E4E72"/>
    <w:rsid w:val="001E62B3"/>
    <w:rsid w:val="001F0171"/>
    <w:rsid w:val="001F0D77"/>
    <w:rsid w:val="001F1E12"/>
    <w:rsid w:val="001F7DD8"/>
    <w:rsid w:val="00201928"/>
    <w:rsid w:val="00203E26"/>
    <w:rsid w:val="0020449C"/>
    <w:rsid w:val="002110E8"/>
    <w:rsid w:val="002113B8"/>
    <w:rsid w:val="00215665"/>
    <w:rsid w:val="002163BB"/>
    <w:rsid w:val="0021792C"/>
    <w:rsid w:val="002240AB"/>
    <w:rsid w:val="00225E37"/>
    <w:rsid w:val="002351DB"/>
    <w:rsid w:val="00242E3A"/>
    <w:rsid w:val="002506CF"/>
    <w:rsid w:val="0025107F"/>
    <w:rsid w:val="00260127"/>
    <w:rsid w:val="00260CD4"/>
    <w:rsid w:val="002639D8"/>
    <w:rsid w:val="00265F77"/>
    <w:rsid w:val="00266C83"/>
    <w:rsid w:val="002768DC"/>
    <w:rsid w:val="00276C8E"/>
    <w:rsid w:val="00276F75"/>
    <w:rsid w:val="00291239"/>
    <w:rsid w:val="002A6C56"/>
    <w:rsid w:val="002C090C"/>
    <w:rsid w:val="002C1243"/>
    <w:rsid w:val="002C1815"/>
    <w:rsid w:val="002C195C"/>
    <w:rsid w:val="002C45BB"/>
    <w:rsid w:val="002C475E"/>
    <w:rsid w:val="002C6AD6"/>
    <w:rsid w:val="002D6C2A"/>
    <w:rsid w:val="002D6CDA"/>
    <w:rsid w:val="002D7A86"/>
    <w:rsid w:val="002E070A"/>
    <w:rsid w:val="002E276B"/>
    <w:rsid w:val="002F1CD8"/>
    <w:rsid w:val="002F45FF"/>
    <w:rsid w:val="002F4C99"/>
    <w:rsid w:val="002F6D17"/>
    <w:rsid w:val="00302887"/>
    <w:rsid w:val="003056EB"/>
    <w:rsid w:val="003071FF"/>
    <w:rsid w:val="00307E67"/>
    <w:rsid w:val="00310652"/>
    <w:rsid w:val="0031371D"/>
    <w:rsid w:val="0031789F"/>
    <w:rsid w:val="00320788"/>
    <w:rsid w:val="003233A3"/>
    <w:rsid w:val="0033392E"/>
    <w:rsid w:val="00337628"/>
    <w:rsid w:val="00343851"/>
    <w:rsid w:val="0034455D"/>
    <w:rsid w:val="0034604B"/>
    <w:rsid w:val="00346711"/>
    <w:rsid w:val="00346D17"/>
    <w:rsid w:val="00347972"/>
    <w:rsid w:val="0035469B"/>
    <w:rsid w:val="003559CC"/>
    <w:rsid w:val="003569D7"/>
    <w:rsid w:val="003608AC"/>
    <w:rsid w:val="0036465A"/>
    <w:rsid w:val="00392C65"/>
    <w:rsid w:val="00392ED5"/>
    <w:rsid w:val="003A19DC"/>
    <w:rsid w:val="003A1B45"/>
    <w:rsid w:val="003B46FC"/>
    <w:rsid w:val="003B5767"/>
    <w:rsid w:val="003B7605"/>
    <w:rsid w:val="003C6BCA"/>
    <w:rsid w:val="003C7902"/>
    <w:rsid w:val="003C7B6C"/>
    <w:rsid w:val="003D0BFF"/>
    <w:rsid w:val="003E2FA7"/>
    <w:rsid w:val="003E3F14"/>
    <w:rsid w:val="003E44D4"/>
    <w:rsid w:val="003E5BE5"/>
    <w:rsid w:val="003F18D1"/>
    <w:rsid w:val="003F4E8C"/>
    <w:rsid w:val="003F4F0E"/>
    <w:rsid w:val="003F4F49"/>
    <w:rsid w:val="003F6E06"/>
    <w:rsid w:val="0040277D"/>
    <w:rsid w:val="00403C7A"/>
    <w:rsid w:val="004057A6"/>
    <w:rsid w:val="00406554"/>
    <w:rsid w:val="004131B0"/>
    <w:rsid w:val="00416C42"/>
    <w:rsid w:val="00422476"/>
    <w:rsid w:val="0042385C"/>
    <w:rsid w:val="00431654"/>
    <w:rsid w:val="00434926"/>
    <w:rsid w:val="00444217"/>
    <w:rsid w:val="00447538"/>
    <w:rsid w:val="00447557"/>
    <w:rsid w:val="004478F4"/>
    <w:rsid w:val="00450F7A"/>
    <w:rsid w:val="00452C6D"/>
    <w:rsid w:val="00455E0B"/>
    <w:rsid w:val="00456EA8"/>
    <w:rsid w:val="004653A6"/>
    <w:rsid w:val="004659EE"/>
    <w:rsid w:val="00475C08"/>
    <w:rsid w:val="004825B1"/>
    <w:rsid w:val="004922EB"/>
    <w:rsid w:val="004936C2"/>
    <w:rsid w:val="0049379C"/>
    <w:rsid w:val="004A1CA0"/>
    <w:rsid w:val="004A22E9"/>
    <w:rsid w:val="004A4ACD"/>
    <w:rsid w:val="004A5BC5"/>
    <w:rsid w:val="004B023D"/>
    <w:rsid w:val="004B1A10"/>
    <w:rsid w:val="004C0909"/>
    <w:rsid w:val="004C17D7"/>
    <w:rsid w:val="004C3F97"/>
    <w:rsid w:val="004D01F2"/>
    <w:rsid w:val="004D3339"/>
    <w:rsid w:val="004D353F"/>
    <w:rsid w:val="004D36D7"/>
    <w:rsid w:val="004D4D3C"/>
    <w:rsid w:val="004D682B"/>
    <w:rsid w:val="004E6152"/>
    <w:rsid w:val="004F344A"/>
    <w:rsid w:val="00504ED4"/>
    <w:rsid w:val="00510639"/>
    <w:rsid w:val="00516142"/>
    <w:rsid w:val="00520027"/>
    <w:rsid w:val="0052093C"/>
    <w:rsid w:val="0052106E"/>
    <w:rsid w:val="00521B31"/>
    <w:rsid w:val="00522469"/>
    <w:rsid w:val="00522FBE"/>
    <w:rsid w:val="0052400A"/>
    <w:rsid w:val="00536F43"/>
    <w:rsid w:val="005510BA"/>
    <w:rsid w:val="00554B4E"/>
    <w:rsid w:val="00556C02"/>
    <w:rsid w:val="00561BB2"/>
    <w:rsid w:val="00563249"/>
    <w:rsid w:val="00570A65"/>
    <w:rsid w:val="00573950"/>
    <w:rsid w:val="005762B1"/>
    <w:rsid w:val="00580456"/>
    <w:rsid w:val="00580E73"/>
    <w:rsid w:val="00590767"/>
    <w:rsid w:val="00592311"/>
    <w:rsid w:val="00592EBA"/>
    <w:rsid w:val="00593386"/>
    <w:rsid w:val="00596998"/>
    <w:rsid w:val="005A32BB"/>
    <w:rsid w:val="005A6E62"/>
    <w:rsid w:val="005B17A3"/>
    <w:rsid w:val="005D2B29"/>
    <w:rsid w:val="005D354A"/>
    <w:rsid w:val="005E2A32"/>
    <w:rsid w:val="005E3235"/>
    <w:rsid w:val="005E3E09"/>
    <w:rsid w:val="005E4176"/>
    <w:rsid w:val="005E454A"/>
    <w:rsid w:val="005E65B5"/>
    <w:rsid w:val="005F3AE9"/>
    <w:rsid w:val="006007BB"/>
    <w:rsid w:val="00601DC0"/>
    <w:rsid w:val="006034CB"/>
    <w:rsid w:val="006131CE"/>
    <w:rsid w:val="0061336B"/>
    <w:rsid w:val="00617D6E"/>
    <w:rsid w:val="00622D61"/>
    <w:rsid w:val="00624198"/>
    <w:rsid w:val="006428E5"/>
    <w:rsid w:val="00644958"/>
    <w:rsid w:val="00644A89"/>
    <w:rsid w:val="00666AAA"/>
    <w:rsid w:val="00672919"/>
    <w:rsid w:val="00686587"/>
    <w:rsid w:val="00690455"/>
    <w:rsid w:val="006904CF"/>
    <w:rsid w:val="00695EE2"/>
    <w:rsid w:val="0069660B"/>
    <w:rsid w:val="006973FA"/>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826"/>
    <w:rsid w:val="006D2C28"/>
    <w:rsid w:val="006D3FC1"/>
    <w:rsid w:val="006D7122"/>
    <w:rsid w:val="006E6581"/>
    <w:rsid w:val="006E71DF"/>
    <w:rsid w:val="006F1CC4"/>
    <w:rsid w:val="006F2A86"/>
    <w:rsid w:val="006F3163"/>
    <w:rsid w:val="006F4B96"/>
    <w:rsid w:val="007048CB"/>
    <w:rsid w:val="00705FEC"/>
    <w:rsid w:val="0071147A"/>
    <w:rsid w:val="0071185D"/>
    <w:rsid w:val="00715511"/>
    <w:rsid w:val="007222AD"/>
    <w:rsid w:val="007267CF"/>
    <w:rsid w:val="00731F3F"/>
    <w:rsid w:val="00733BAB"/>
    <w:rsid w:val="0073538C"/>
    <w:rsid w:val="007356C2"/>
    <w:rsid w:val="007436BF"/>
    <w:rsid w:val="007443E9"/>
    <w:rsid w:val="00745DCE"/>
    <w:rsid w:val="00753D89"/>
    <w:rsid w:val="00755C9B"/>
    <w:rsid w:val="00760FE4"/>
    <w:rsid w:val="00763D8B"/>
    <w:rsid w:val="007657F6"/>
    <w:rsid w:val="00765E47"/>
    <w:rsid w:val="0077125A"/>
    <w:rsid w:val="00786F58"/>
    <w:rsid w:val="00787CC1"/>
    <w:rsid w:val="00792F4E"/>
    <w:rsid w:val="0079398D"/>
    <w:rsid w:val="00796C25"/>
    <w:rsid w:val="007A287C"/>
    <w:rsid w:val="007A3B2A"/>
    <w:rsid w:val="007B36D3"/>
    <w:rsid w:val="007B5522"/>
    <w:rsid w:val="007C0EE0"/>
    <w:rsid w:val="007C1B71"/>
    <w:rsid w:val="007C2FBB"/>
    <w:rsid w:val="007C4516"/>
    <w:rsid w:val="007C7164"/>
    <w:rsid w:val="007D1984"/>
    <w:rsid w:val="007D2AFE"/>
    <w:rsid w:val="007E3AB8"/>
    <w:rsid w:val="007E3FEA"/>
    <w:rsid w:val="007F0A0B"/>
    <w:rsid w:val="007F3A60"/>
    <w:rsid w:val="007F3D0B"/>
    <w:rsid w:val="007F7C94"/>
    <w:rsid w:val="00810E4B"/>
    <w:rsid w:val="00814BAA"/>
    <w:rsid w:val="0081752C"/>
    <w:rsid w:val="00824295"/>
    <w:rsid w:val="008313F3"/>
    <w:rsid w:val="00835E51"/>
    <w:rsid w:val="008400BA"/>
    <w:rsid w:val="008405BB"/>
    <w:rsid w:val="00846494"/>
    <w:rsid w:val="00847B20"/>
    <w:rsid w:val="008509D3"/>
    <w:rsid w:val="00853418"/>
    <w:rsid w:val="00857CF6"/>
    <w:rsid w:val="008610ED"/>
    <w:rsid w:val="00861C6A"/>
    <w:rsid w:val="00865199"/>
    <w:rsid w:val="008654C6"/>
    <w:rsid w:val="00867EAF"/>
    <w:rsid w:val="00873C6B"/>
    <w:rsid w:val="0088426A"/>
    <w:rsid w:val="008852BA"/>
    <w:rsid w:val="00890108"/>
    <w:rsid w:val="008914F6"/>
    <w:rsid w:val="00891E0C"/>
    <w:rsid w:val="00892428"/>
    <w:rsid w:val="00893877"/>
    <w:rsid w:val="0089532C"/>
    <w:rsid w:val="00896165"/>
    <w:rsid w:val="00896681"/>
    <w:rsid w:val="008A2749"/>
    <w:rsid w:val="008A3A90"/>
    <w:rsid w:val="008B06D4"/>
    <w:rsid w:val="008B3EF9"/>
    <w:rsid w:val="008B4F20"/>
    <w:rsid w:val="008B7FFD"/>
    <w:rsid w:val="008C2920"/>
    <w:rsid w:val="008C4307"/>
    <w:rsid w:val="008C5F18"/>
    <w:rsid w:val="008D23DF"/>
    <w:rsid w:val="008D73BF"/>
    <w:rsid w:val="008D7F09"/>
    <w:rsid w:val="008E5B64"/>
    <w:rsid w:val="008E6017"/>
    <w:rsid w:val="008E6229"/>
    <w:rsid w:val="008E7DAA"/>
    <w:rsid w:val="008F0094"/>
    <w:rsid w:val="008F340F"/>
    <w:rsid w:val="008F4B0E"/>
    <w:rsid w:val="00901F06"/>
    <w:rsid w:val="00903523"/>
    <w:rsid w:val="0090659A"/>
    <w:rsid w:val="00911080"/>
    <w:rsid w:val="00913A1A"/>
    <w:rsid w:val="00915986"/>
    <w:rsid w:val="00917624"/>
    <w:rsid w:val="0092529A"/>
    <w:rsid w:val="00930386"/>
    <w:rsid w:val="009309F5"/>
    <w:rsid w:val="00933237"/>
    <w:rsid w:val="00933F28"/>
    <w:rsid w:val="009342D3"/>
    <w:rsid w:val="009476C0"/>
    <w:rsid w:val="00963E34"/>
    <w:rsid w:val="00964390"/>
    <w:rsid w:val="00964DFA"/>
    <w:rsid w:val="00966346"/>
    <w:rsid w:val="0098155C"/>
    <w:rsid w:val="009816F8"/>
    <w:rsid w:val="00983B77"/>
    <w:rsid w:val="00996053"/>
    <w:rsid w:val="009A0B2F"/>
    <w:rsid w:val="009A1CF4"/>
    <w:rsid w:val="009A1E70"/>
    <w:rsid w:val="009A37D7"/>
    <w:rsid w:val="009A4E17"/>
    <w:rsid w:val="009A6955"/>
    <w:rsid w:val="009B341C"/>
    <w:rsid w:val="009B5747"/>
    <w:rsid w:val="009C3A59"/>
    <w:rsid w:val="009C62BC"/>
    <w:rsid w:val="009D2C27"/>
    <w:rsid w:val="009E2309"/>
    <w:rsid w:val="009E34BB"/>
    <w:rsid w:val="009E42B9"/>
    <w:rsid w:val="009E62D2"/>
    <w:rsid w:val="009F4C2E"/>
    <w:rsid w:val="00A014A3"/>
    <w:rsid w:val="00A0412D"/>
    <w:rsid w:val="00A1103F"/>
    <w:rsid w:val="00A21211"/>
    <w:rsid w:val="00A25ACF"/>
    <w:rsid w:val="00A34E7F"/>
    <w:rsid w:val="00A43EB6"/>
    <w:rsid w:val="00A46F0A"/>
    <w:rsid w:val="00A46F25"/>
    <w:rsid w:val="00A47CC2"/>
    <w:rsid w:val="00A502BA"/>
    <w:rsid w:val="00A56FB9"/>
    <w:rsid w:val="00A60146"/>
    <w:rsid w:val="00A622C4"/>
    <w:rsid w:val="00A6283D"/>
    <w:rsid w:val="00A754B4"/>
    <w:rsid w:val="00A807C1"/>
    <w:rsid w:val="00A83374"/>
    <w:rsid w:val="00A84706"/>
    <w:rsid w:val="00A96172"/>
    <w:rsid w:val="00AB0D6A"/>
    <w:rsid w:val="00AB43B3"/>
    <w:rsid w:val="00AB49B9"/>
    <w:rsid w:val="00AB525D"/>
    <w:rsid w:val="00AB758A"/>
    <w:rsid w:val="00AC027E"/>
    <w:rsid w:val="00AC1E7E"/>
    <w:rsid w:val="00AC4A06"/>
    <w:rsid w:val="00AC507D"/>
    <w:rsid w:val="00AC66E4"/>
    <w:rsid w:val="00AD2BD4"/>
    <w:rsid w:val="00AD4578"/>
    <w:rsid w:val="00AD68E9"/>
    <w:rsid w:val="00AE3058"/>
    <w:rsid w:val="00AE363B"/>
    <w:rsid w:val="00AE56C0"/>
    <w:rsid w:val="00B00914"/>
    <w:rsid w:val="00B02A8E"/>
    <w:rsid w:val="00B052EE"/>
    <w:rsid w:val="00B1081F"/>
    <w:rsid w:val="00B27499"/>
    <w:rsid w:val="00B3010D"/>
    <w:rsid w:val="00B35151"/>
    <w:rsid w:val="00B433F2"/>
    <w:rsid w:val="00B458E8"/>
    <w:rsid w:val="00B460B5"/>
    <w:rsid w:val="00B5397B"/>
    <w:rsid w:val="00B5792A"/>
    <w:rsid w:val="00B61637"/>
    <w:rsid w:val="00B62809"/>
    <w:rsid w:val="00B65741"/>
    <w:rsid w:val="00B7675A"/>
    <w:rsid w:val="00B81898"/>
    <w:rsid w:val="00B8606B"/>
    <w:rsid w:val="00B878E7"/>
    <w:rsid w:val="00B92C98"/>
    <w:rsid w:val="00B97278"/>
    <w:rsid w:val="00B97943"/>
    <w:rsid w:val="00BA1D0B"/>
    <w:rsid w:val="00BA6972"/>
    <w:rsid w:val="00BA7A1B"/>
    <w:rsid w:val="00BB1E0D"/>
    <w:rsid w:val="00BB4D9B"/>
    <w:rsid w:val="00BB73FF"/>
    <w:rsid w:val="00BB7688"/>
    <w:rsid w:val="00BC7CAC"/>
    <w:rsid w:val="00BD183F"/>
    <w:rsid w:val="00BD1E8A"/>
    <w:rsid w:val="00BD5906"/>
    <w:rsid w:val="00BD6D76"/>
    <w:rsid w:val="00BE22C3"/>
    <w:rsid w:val="00BE56B3"/>
    <w:rsid w:val="00BF04E8"/>
    <w:rsid w:val="00BF16BF"/>
    <w:rsid w:val="00BF4D1F"/>
    <w:rsid w:val="00C02A73"/>
    <w:rsid w:val="00C063D2"/>
    <w:rsid w:val="00C07FD9"/>
    <w:rsid w:val="00C10955"/>
    <w:rsid w:val="00C11C4D"/>
    <w:rsid w:val="00C12663"/>
    <w:rsid w:val="00C1712C"/>
    <w:rsid w:val="00C23E16"/>
    <w:rsid w:val="00C27E37"/>
    <w:rsid w:val="00C32713"/>
    <w:rsid w:val="00C351B8"/>
    <w:rsid w:val="00C410D9"/>
    <w:rsid w:val="00C44818"/>
    <w:rsid w:val="00C44DB7"/>
    <w:rsid w:val="00C4510A"/>
    <w:rsid w:val="00C47F2E"/>
    <w:rsid w:val="00C52BA6"/>
    <w:rsid w:val="00C546FC"/>
    <w:rsid w:val="00C57A1A"/>
    <w:rsid w:val="00C6258F"/>
    <w:rsid w:val="00C63DF6"/>
    <w:rsid w:val="00C63E58"/>
    <w:rsid w:val="00C6495E"/>
    <w:rsid w:val="00C670EE"/>
    <w:rsid w:val="00C67E3B"/>
    <w:rsid w:val="00C85990"/>
    <w:rsid w:val="00C90311"/>
    <w:rsid w:val="00C91C26"/>
    <w:rsid w:val="00CA16DB"/>
    <w:rsid w:val="00CA6370"/>
    <w:rsid w:val="00CA73D5"/>
    <w:rsid w:val="00CC190E"/>
    <w:rsid w:val="00CC1C87"/>
    <w:rsid w:val="00CC3000"/>
    <w:rsid w:val="00CC4859"/>
    <w:rsid w:val="00CC5DBE"/>
    <w:rsid w:val="00CC7A35"/>
    <w:rsid w:val="00CD072A"/>
    <w:rsid w:val="00CD7F73"/>
    <w:rsid w:val="00CE26C5"/>
    <w:rsid w:val="00CE36AF"/>
    <w:rsid w:val="00CE54DD"/>
    <w:rsid w:val="00CE7FA0"/>
    <w:rsid w:val="00CF0DA5"/>
    <w:rsid w:val="00CF5D31"/>
    <w:rsid w:val="00CF5F3B"/>
    <w:rsid w:val="00CF791A"/>
    <w:rsid w:val="00D00D7D"/>
    <w:rsid w:val="00D027D3"/>
    <w:rsid w:val="00D139C8"/>
    <w:rsid w:val="00D17F81"/>
    <w:rsid w:val="00D203BD"/>
    <w:rsid w:val="00D2287A"/>
    <w:rsid w:val="00D2758C"/>
    <w:rsid w:val="00D275CA"/>
    <w:rsid w:val="00D2789B"/>
    <w:rsid w:val="00D345AB"/>
    <w:rsid w:val="00D3607A"/>
    <w:rsid w:val="00D41566"/>
    <w:rsid w:val="00D444F3"/>
    <w:rsid w:val="00D447FE"/>
    <w:rsid w:val="00D458EC"/>
    <w:rsid w:val="00D501B0"/>
    <w:rsid w:val="00D52582"/>
    <w:rsid w:val="00D56A0E"/>
    <w:rsid w:val="00D57AD3"/>
    <w:rsid w:val="00D635FE"/>
    <w:rsid w:val="00D64F5D"/>
    <w:rsid w:val="00D729DE"/>
    <w:rsid w:val="00D75B6A"/>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6050"/>
    <w:rsid w:val="00DC7873"/>
    <w:rsid w:val="00DD43EA"/>
    <w:rsid w:val="00DD7224"/>
    <w:rsid w:val="00DE6F44"/>
    <w:rsid w:val="00E037D9"/>
    <w:rsid w:val="00E04927"/>
    <w:rsid w:val="00E130EB"/>
    <w:rsid w:val="00E162CD"/>
    <w:rsid w:val="00E17FA5"/>
    <w:rsid w:val="00E26930"/>
    <w:rsid w:val="00E27257"/>
    <w:rsid w:val="00E32F0A"/>
    <w:rsid w:val="00E347ED"/>
    <w:rsid w:val="00E37E53"/>
    <w:rsid w:val="00E449D0"/>
    <w:rsid w:val="00E4506A"/>
    <w:rsid w:val="00E46847"/>
    <w:rsid w:val="00E53F99"/>
    <w:rsid w:val="00E56510"/>
    <w:rsid w:val="00E62EA8"/>
    <w:rsid w:val="00E6412C"/>
    <w:rsid w:val="00E67A6E"/>
    <w:rsid w:val="00E71B43"/>
    <w:rsid w:val="00E73AEC"/>
    <w:rsid w:val="00E770E6"/>
    <w:rsid w:val="00E81612"/>
    <w:rsid w:val="00E8476C"/>
    <w:rsid w:val="00E87D18"/>
    <w:rsid w:val="00E87D62"/>
    <w:rsid w:val="00EA486E"/>
    <w:rsid w:val="00EA4AC2"/>
    <w:rsid w:val="00EA4B88"/>
    <w:rsid w:val="00EA4FA3"/>
    <w:rsid w:val="00EA6110"/>
    <w:rsid w:val="00EB001B"/>
    <w:rsid w:val="00EB3082"/>
    <w:rsid w:val="00EB6C33"/>
    <w:rsid w:val="00ED3592"/>
    <w:rsid w:val="00ED6019"/>
    <w:rsid w:val="00ED7830"/>
    <w:rsid w:val="00EE3909"/>
    <w:rsid w:val="00EE6043"/>
    <w:rsid w:val="00EF2A8A"/>
    <w:rsid w:val="00EF4205"/>
    <w:rsid w:val="00EF5939"/>
    <w:rsid w:val="00F01714"/>
    <w:rsid w:val="00F0258F"/>
    <w:rsid w:val="00F02D06"/>
    <w:rsid w:val="00F056E5"/>
    <w:rsid w:val="00F06FDD"/>
    <w:rsid w:val="00F10819"/>
    <w:rsid w:val="00F16F35"/>
    <w:rsid w:val="00F17409"/>
    <w:rsid w:val="00F21FD1"/>
    <w:rsid w:val="00F2229D"/>
    <w:rsid w:val="00F25ABB"/>
    <w:rsid w:val="00F27963"/>
    <w:rsid w:val="00F30446"/>
    <w:rsid w:val="00F4135D"/>
    <w:rsid w:val="00F41F1B"/>
    <w:rsid w:val="00F46BD9"/>
    <w:rsid w:val="00F46CC1"/>
    <w:rsid w:val="00F52187"/>
    <w:rsid w:val="00F52FD5"/>
    <w:rsid w:val="00F60BE0"/>
    <w:rsid w:val="00F6280E"/>
    <w:rsid w:val="00F7050A"/>
    <w:rsid w:val="00F73F48"/>
    <w:rsid w:val="00F75533"/>
    <w:rsid w:val="00F86F5C"/>
    <w:rsid w:val="00F93F08"/>
    <w:rsid w:val="00FA3811"/>
    <w:rsid w:val="00FA3B9F"/>
    <w:rsid w:val="00FA3F06"/>
    <w:rsid w:val="00FA4A26"/>
    <w:rsid w:val="00FA7084"/>
    <w:rsid w:val="00FA7BEF"/>
    <w:rsid w:val="00FB1929"/>
    <w:rsid w:val="00FB5FD9"/>
    <w:rsid w:val="00FB6169"/>
    <w:rsid w:val="00FD33AB"/>
    <w:rsid w:val="00FD4724"/>
    <w:rsid w:val="00FD4A68"/>
    <w:rsid w:val="00FD68ED"/>
    <w:rsid w:val="00FE1708"/>
    <w:rsid w:val="00FE2824"/>
    <w:rsid w:val="00FE661F"/>
    <w:rsid w:val="00FF0400"/>
    <w:rsid w:val="00FF3D6B"/>
    <w:rsid w:val="00FF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D3A7BDB"/>
  <w15:docId w15:val="{2F31A5ED-C6E1-40A6-AC25-40AFA611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unhideWhenUsed/>
    <w:qFormat/>
    <w:rsid w:val="00596998"/>
    <w:pPr>
      <w:spacing w:before="60" w:after="60" w:line="276" w:lineRule="auto"/>
    </w:pPr>
    <w:rPr>
      <w:sz w:val="22"/>
      <w:szCs w:val="22"/>
    </w:rPr>
  </w:style>
  <w:style w:type="paragraph" w:styleId="Nadpis1">
    <w:name w:val="heading 1"/>
    <w:basedOn w:val="Normlny"/>
    <w:next w:val="Normlny"/>
    <w:link w:val="Nadpis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Nadpis2">
    <w:name w:val="heading 2"/>
    <w:basedOn w:val="Normlny"/>
    <w:next w:val="Normlny"/>
    <w:link w:val="Nadpis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Nadpis3">
    <w:name w:val="heading 3"/>
    <w:basedOn w:val="Normlny"/>
    <w:next w:val="Normlny"/>
    <w:link w:val="Nadpis3Char"/>
    <w:qFormat/>
    <w:rsid w:val="00D447FE"/>
    <w:pPr>
      <w:keepNext/>
      <w:spacing w:before="240" w:line="240" w:lineRule="auto"/>
      <w:outlineLvl w:val="2"/>
    </w:pPr>
    <w:rPr>
      <w:rFonts w:eastAsia="Times New Roman" w:cs="Arial"/>
      <w:b/>
      <w:bCs/>
      <w:sz w:val="26"/>
      <w:szCs w:val="26"/>
    </w:rPr>
  </w:style>
  <w:style w:type="paragraph" w:styleId="Nadpis4">
    <w:name w:val="heading 4"/>
    <w:basedOn w:val="Normlny"/>
    <w:next w:val="Normlny"/>
    <w:link w:val="Nadpis4Char"/>
    <w:qFormat/>
    <w:rsid w:val="00D447FE"/>
    <w:pPr>
      <w:keepNext/>
      <w:spacing w:before="240" w:line="240" w:lineRule="auto"/>
      <w:outlineLvl w:val="3"/>
    </w:pPr>
    <w:rPr>
      <w:rFonts w:eastAsia="Times New Roman"/>
      <w:b/>
      <w:bCs/>
      <w:sz w:val="28"/>
      <w:szCs w:val="28"/>
    </w:rPr>
  </w:style>
  <w:style w:type="paragraph" w:styleId="Nadpis5">
    <w:name w:val="heading 5"/>
    <w:basedOn w:val="Normlny"/>
    <w:next w:val="Normlny"/>
    <w:link w:val="Nadpis5Char"/>
    <w:qFormat/>
    <w:rsid w:val="00D447FE"/>
    <w:pPr>
      <w:spacing w:before="240" w:line="240" w:lineRule="auto"/>
      <w:outlineLvl w:val="4"/>
    </w:pPr>
    <w:rPr>
      <w:rFonts w:eastAsia="Times New Roman"/>
      <w:b/>
      <w:bCs/>
      <w:i/>
      <w:iCs/>
      <w:sz w:val="26"/>
      <w:szCs w:val="26"/>
    </w:rPr>
  </w:style>
  <w:style w:type="paragraph" w:styleId="Nadpis6">
    <w:name w:val="heading 6"/>
    <w:basedOn w:val="Normlny"/>
    <w:next w:val="Normlny"/>
    <w:link w:val="Nadpis6Char"/>
    <w:qFormat/>
    <w:rsid w:val="00D447FE"/>
    <w:pPr>
      <w:spacing w:before="240" w:line="240" w:lineRule="auto"/>
      <w:outlineLvl w:val="5"/>
    </w:pPr>
    <w:rPr>
      <w:rFonts w:eastAsia="Times New Roman"/>
      <w:b/>
      <w:bCs/>
    </w:rPr>
  </w:style>
  <w:style w:type="paragraph" w:styleId="Nadpis7">
    <w:name w:val="heading 7"/>
    <w:basedOn w:val="Normlny"/>
    <w:next w:val="Normlny"/>
    <w:link w:val="Nadpis7Char"/>
    <w:qFormat/>
    <w:rsid w:val="00D447FE"/>
    <w:pPr>
      <w:spacing w:before="240" w:line="240" w:lineRule="auto"/>
      <w:outlineLvl w:val="6"/>
    </w:pPr>
    <w:rPr>
      <w:rFonts w:eastAsia="Times New Roman"/>
      <w:sz w:val="20"/>
      <w:szCs w:val="24"/>
    </w:rPr>
  </w:style>
  <w:style w:type="paragraph" w:styleId="Nadpis8">
    <w:name w:val="heading 8"/>
    <w:basedOn w:val="Normlny"/>
    <w:next w:val="Normlny"/>
    <w:link w:val="Nadpis8Char"/>
    <w:qFormat/>
    <w:rsid w:val="00D447FE"/>
    <w:pPr>
      <w:spacing w:before="240" w:line="240" w:lineRule="auto"/>
      <w:outlineLvl w:val="7"/>
    </w:pPr>
    <w:rPr>
      <w:rFonts w:eastAsia="Times New Roman"/>
      <w:i/>
      <w:iCs/>
      <w:sz w:val="20"/>
      <w:szCs w:val="24"/>
    </w:rPr>
  </w:style>
  <w:style w:type="paragraph" w:styleId="Nadpis9">
    <w:name w:val="heading 9"/>
    <w:basedOn w:val="Normlny"/>
    <w:next w:val="Normlny"/>
    <w:link w:val="Nadpis9Char"/>
    <w:qFormat/>
    <w:rsid w:val="00D447FE"/>
    <w:pPr>
      <w:spacing w:before="240" w:line="240" w:lineRule="auto"/>
      <w:outlineLvl w:val="8"/>
    </w:pPr>
    <w:rPr>
      <w:rFonts w:eastAsia="Times New Roman" w:cs="Arial"/>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
    <w:rsid w:val="006007BB"/>
    <w:rPr>
      <w:rFonts w:ascii="Cambria" w:eastAsia="Times New Roman" w:hAnsi="Cambria" w:cs="Times New Roman"/>
      <w:b/>
      <w:bCs/>
      <w:color w:val="365F91"/>
      <w:sz w:val="28"/>
      <w:szCs w:val="28"/>
    </w:rPr>
  </w:style>
  <w:style w:type="character" w:customStyle="1" w:styleId="Nadpis2Char">
    <w:name w:val="Nadpis 2 Char"/>
    <w:link w:val="Nadpis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lny"/>
    <w:next w:val="Normlny"/>
    <w:autoRedefine/>
    <w:semiHidden/>
    <w:unhideWhenUsed/>
    <w:qFormat/>
    <w:rsid w:val="003C7902"/>
    <w:pPr>
      <w:spacing w:after="0" w:line="240" w:lineRule="auto"/>
    </w:pPr>
    <w:rPr>
      <w:i/>
      <w:color w:val="FF0000"/>
    </w:rPr>
  </w:style>
  <w:style w:type="paragraph" w:customStyle="1" w:styleId="LabSection">
    <w:name w:val="Lab Section"/>
    <w:basedOn w:val="Normlny"/>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lny"/>
    <w:link w:val="LabTitleChar"/>
    <w:qFormat/>
    <w:rsid w:val="00FD4A68"/>
    <w:rPr>
      <w:b/>
      <w:sz w:val="32"/>
    </w:rPr>
  </w:style>
  <w:style w:type="paragraph" w:customStyle="1" w:styleId="PageHead">
    <w:name w:val="Page Head"/>
    <w:basedOn w:val="Normlny"/>
    <w:qFormat/>
    <w:rsid w:val="00C52BA6"/>
    <w:pPr>
      <w:pBdr>
        <w:bottom w:val="single" w:sz="18" w:space="1" w:color="auto"/>
      </w:pBdr>
      <w:tabs>
        <w:tab w:val="right" w:pos="10080"/>
      </w:tabs>
    </w:pPr>
    <w:rPr>
      <w:b/>
      <w:sz w:val="20"/>
    </w:rPr>
  </w:style>
  <w:style w:type="paragraph" w:customStyle="1" w:styleId="StepHead">
    <w:name w:val="Step Head"/>
    <w:basedOn w:val="Normlny"/>
    <w:next w:val="BodyTextL25"/>
    <w:qFormat/>
    <w:rsid w:val="002C475E"/>
    <w:pPr>
      <w:keepNext/>
      <w:numPr>
        <w:ilvl w:val="1"/>
        <w:numId w:val="2"/>
      </w:numPr>
      <w:spacing w:before="240" w:after="120"/>
    </w:pPr>
    <w:rPr>
      <w:b/>
    </w:rPr>
  </w:style>
  <w:style w:type="paragraph" w:styleId="Hlavika">
    <w:name w:val="header"/>
    <w:basedOn w:val="Normlny"/>
    <w:link w:val="HlavikaChar"/>
    <w:unhideWhenUsed/>
    <w:rsid w:val="0090659A"/>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90659A"/>
  </w:style>
  <w:style w:type="paragraph" w:styleId="Pta">
    <w:name w:val="footer"/>
    <w:basedOn w:val="Normlny"/>
    <w:link w:val="PtaChar"/>
    <w:autoRedefine/>
    <w:unhideWhenUsed/>
    <w:rsid w:val="00163164"/>
    <w:pPr>
      <w:tabs>
        <w:tab w:val="right" w:pos="10080"/>
      </w:tabs>
      <w:spacing w:after="0" w:line="240" w:lineRule="auto"/>
    </w:pPr>
    <w:rPr>
      <w:sz w:val="16"/>
    </w:rPr>
  </w:style>
  <w:style w:type="character" w:customStyle="1" w:styleId="PtaChar">
    <w:name w:val="Päta Char"/>
    <w:link w:val="Pta"/>
    <w:uiPriority w:val="99"/>
    <w:rsid w:val="00163164"/>
    <w:rPr>
      <w:sz w:val="16"/>
      <w:szCs w:val="22"/>
    </w:rPr>
  </w:style>
  <w:style w:type="paragraph" w:styleId="Textbubliny">
    <w:name w:val="Balloon Text"/>
    <w:basedOn w:val="Normlny"/>
    <w:link w:val="TextbublinyChar"/>
    <w:semiHidden/>
    <w:unhideWhenUsed/>
    <w:rsid w:val="0090659A"/>
    <w:pPr>
      <w:spacing w:after="0" w:line="240" w:lineRule="auto"/>
    </w:pPr>
    <w:rPr>
      <w:rFonts w:ascii="Tahoma" w:hAnsi="Tahoma"/>
      <w:sz w:val="16"/>
      <w:szCs w:val="16"/>
    </w:rPr>
  </w:style>
  <w:style w:type="character" w:customStyle="1" w:styleId="TextbublinyChar">
    <w:name w:val="Text bubliny Char"/>
    <w:link w:val="Textbubliny"/>
    <w:uiPriority w:val="99"/>
    <w:semiHidden/>
    <w:rsid w:val="0090659A"/>
    <w:rPr>
      <w:rFonts w:ascii="Tahoma" w:hAnsi="Tahoma" w:cs="Tahoma"/>
      <w:sz w:val="16"/>
      <w:szCs w:val="16"/>
    </w:rPr>
  </w:style>
  <w:style w:type="paragraph" w:customStyle="1" w:styleId="BodyText1">
    <w:name w:val="Body Text1"/>
    <w:basedOn w:val="Normlny"/>
    <w:qFormat/>
    <w:rsid w:val="00596998"/>
    <w:pPr>
      <w:spacing w:line="240" w:lineRule="auto"/>
    </w:pPr>
    <w:rPr>
      <w:sz w:val="20"/>
    </w:rPr>
  </w:style>
  <w:style w:type="paragraph" w:customStyle="1" w:styleId="TableText">
    <w:name w:val="Table Text"/>
    <w:basedOn w:val="Normlny"/>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Mriekatabuky">
    <w:name w:val="Table Grid"/>
    <w:basedOn w:val="Normlnatabuka"/>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lny"/>
    <w:qFormat/>
    <w:rsid w:val="00097163"/>
    <w:pPr>
      <w:keepNext/>
      <w:spacing w:before="120" w:after="120"/>
      <w:jc w:val="center"/>
    </w:pPr>
    <w:rPr>
      <w:b/>
      <w:sz w:val="20"/>
    </w:rPr>
  </w:style>
  <w:style w:type="paragraph" w:customStyle="1" w:styleId="Bulletlevel1">
    <w:name w:val="Bullet level 1"/>
    <w:basedOn w:val="Normlny"/>
    <w:qFormat/>
    <w:rsid w:val="00AC507D"/>
    <w:pPr>
      <w:numPr>
        <w:numId w:val="1"/>
      </w:numPr>
    </w:pPr>
    <w:rPr>
      <w:sz w:val="20"/>
    </w:rPr>
  </w:style>
  <w:style w:type="paragraph" w:customStyle="1" w:styleId="Bulletlevel2">
    <w:name w:val="Bullet level 2"/>
    <w:basedOn w:val="Normlny"/>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Odsekzoznamu"/>
    <w:next w:val="BodyTextL25"/>
    <w:qFormat/>
    <w:rsid w:val="002C475E"/>
    <w:pPr>
      <w:keepNext/>
      <w:numPr>
        <w:numId w:val="2"/>
      </w:numPr>
      <w:spacing w:before="240"/>
      <w:outlineLvl w:val="0"/>
    </w:pPr>
    <w:rPr>
      <w:b/>
      <w:sz w:val="28"/>
    </w:rPr>
  </w:style>
  <w:style w:type="paragraph" w:customStyle="1" w:styleId="SubStepAlpha">
    <w:name w:val="SubStep Alpha"/>
    <w:basedOn w:val="Normlny"/>
    <w:qFormat/>
    <w:rsid w:val="00D41566"/>
    <w:pPr>
      <w:numPr>
        <w:ilvl w:val="2"/>
        <w:numId w:val="2"/>
      </w:numPr>
      <w:spacing w:before="120" w:after="120" w:line="240" w:lineRule="auto"/>
    </w:pPr>
    <w:rPr>
      <w:sz w:val="20"/>
    </w:rPr>
  </w:style>
  <w:style w:type="paragraph" w:customStyle="1" w:styleId="CMD">
    <w:name w:val="CMD"/>
    <w:basedOn w:val="Normlny"/>
    <w:qFormat/>
    <w:rsid w:val="003A19DC"/>
    <w:pPr>
      <w:spacing w:line="240" w:lineRule="auto"/>
      <w:ind w:left="720"/>
    </w:pPr>
    <w:rPr>
      <w:rFonts w:ascii="Courier New" w:hAnsi="Courier New"/>
      <w:sz w:val="20"/>
    </w:rPr>
  </w:style>
  <w:style w:type="paragraph" w:customStyle="1" w:styleId="BodyTextL50">
    <w:name w:val="Body Text L50"/>
    <w:basedOn w:val="Normlny"/>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lny"/>
    <w:qFormat/>
    <w:rsid w:val="00215665"/>
    <w:pPr>
      <w:spacing w:before="0" w:after="0"/>
    </w:pPr>
    <w:rPr>
      <w:rFonts w:ascii="Courier New" w:hAnsi="Courier New"/>
      <w:sz w:val="20"/>
    </w:rPr>
  </w:style>
  <w:style w:type="paragraph" w:customStyle="1" w:styleId="Visual">
    <w:name w:val="Visual"/>
    <w:basedOn w:val="Normlny"/>
    <w:qFormat/>
    <w:rsid w:val="00C44DB7"/>
    <w:pPr>
      <w:spacing w:before="240" w:after="240"/>
      <w:jc w:val="center"/>
    </w:pPr>
  </w:style>
  <w:style w:type="paragraph" w:styleId="truktradokumentu">
    <w:name w:val="Document Map"/>
    <w:basedOn w:val="Normlny"/>
    <w:link w:val="truktradokumentuChar"/>
    <w:semiHidden/>
    <w:unhideWhenUsed/>
    <w:rsid w:val="00AB758A"/>
    <w:pPr>
      <w:spacing w:after="0" w:line="240" w:lineRule="auto"/>
    </w:pPr>
    <w:rPr>
      <w:rFonts w:ascii="Tahoma" w:hAnsi="Tahoma"/>
      <w:sz w:val="16"/>
      <w:szCs w:val="16"/>
    </w:rPr>
  </w:style>
  <w:style w:type="character" w:customStyle="1" w:styleId="truktradokumentuChar">
    <w:name w:val="Štruktúra dokumentu Char"/>
    <w:link w:val="truktradokumentu"/>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lnatabuka"/>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lnatabuka"/>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Bezzoznamu"/>
    <w:uiPriority w:val="99"/>
    <w:rsid w:val="00AC507D"/>
    <w:pPr>
      <w:numPr>
        <w:numId w:val="1"/>
      </w:numPr>
    </w:pPr>
  </w:style>
  <w:style w:type="numbering" w:customStyle="1" w:styleId="PartStepSubStepList">
    <w:name w:val="Part_Step_SubStep_List"/>
    <w:basedOn w:val="Bezzoznamu"/>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Odsekzoznamu">
    <w:name w:val="List Paragraph"/>
    <w:basedOn w:val="Normlny"/>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PredformtovanHTML">
    <w:name w:val="HTML Preformatted"/>
    <w:basedOn w:val="Normlny"/>
    <w:link w:val="PredformtovanHTML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edformtovanHTMLChar">
    <w:name w:val="Predformátované HTML Char"/>
    <w:link w:val="PredformtovanHTML"/>
    <w:uiPriority w:val="99"/>
    <w:rsid w:val="00C6495E"/>
    <w:rPr>
      <w:rFonts w:ascii="Courier New" w:eastAsia="Times New Roman" w:hAnsi="Courier New" w:cs="Courier New"/>
    </w:rPr>
  </w:style>
  <w:style w:type="character" w:styleId="Odkaznakomentr">
    <w:name w:val="annotation reference"/>
    <w:semiHidden/>
    <w:unhideWhenUsed/>
    <w:rsid w:val="000B2344"/>
    <w:rPr>
      <w:sz w:val="16"/>
      <w:szCs w:val="16"/>
    </w:rPr>
  </w:style>
  <w:style w:type="paragraph" w:styleId="Textkomentra">
    <w:name w:val="annotation text"/>
    <w:basedOn w:val="Normlny"/>
    <w:link w:val="TextkomentraChar"/>
    <w:semiHidden/>
    <w:unhideWhenUsed/>
    <w:rsid w:val="000B2344"/>
    <w:rPr>
      <w:sz w:val="20"/>
      <w:szCs w:val="20"/>
    </w:rPr>
  </w:style>
  <w:style w:type="character" w:customStyle="1" w:styleId="TextkomentraChar">
    <w:name w:val="Text komentára Char"/>
    <w:basedOn w:val="Predvolenpsmoodseku"/>
    <w:link w:val="Textkomentra"/>
    <w:semiHidden/>
    <w:rsid w:val="000B2344"/>
  </w:style>
  <w:style w:type="paragraph" w:styleId="Predmetkomentra">
    <w:name w:val="annotation subject"/>
    <w:basedOn w:val="Textkomentra"/>
    <w:next w:val="Textkomentra"/>
    <w:link w:val="PredmetkomentraChar"/>
    <w:semiHidden/>
    <w:unhideWhenUsed/>
    <w:rsid w:val="000B2344"/>
    <w:rPr>
      <w:b/>
      <w:bCs/>
    </w:rPr>
  </w:style>
  <w:style w:type="character" w:customStyle="1" w:styleId="PredmetkomentraChar">
    <w:name w:val="Predmet komentára Char"/>
    <w:link w:val="Predmetkomentr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Bezzoznamu"/>
    <w:uiPriority w:val="99"/>
    <w:rsid w:val="00596998"/>
    <w:pPr>
      <w:numPr>
        <w:numId w:val="4"/>
      </w:numPr>
    </w:pPr>
  </w:style>
  <w:style w:type="character" w:customStyle="1" w:styleId="Heading3Char">
    <w:name w:val="Heading 3 Char"/>
    <w:basedOn w:val="Predvolenpsmoodseku"/>
    <w:rsid w:val="00D447FE"/>
    <w:rPr>
      <w:rFonts w:asciiTheme="majorHAnsi" w:eastAsiaTheme="majorEastAsia" w:hAnsiTheme="majorHAnsi" w:cstheme="majorBidi"/>
      <w:b/>
      <w:bCs/>
      <w:color w:val="4F81BD" w:themeColor="accent1"/>
      <w:sz w:val="22"/>
      <w:szCs w:val="22"/>
    </w:rPr>
  </w:style>
  <w:style w:type="character" w:customStyle="1" w:styleId="Nadpis4Char">
    <w:name w:val="Nadpis 4 Char"/>
    <w:basedOn w:val="Predvolenpsmoodseku"/>
    <w:link w:val="Nadpis4"/>
    <w:rsid w:val="00D447FE"/>
    <w:rPr>
      <w:rFonts w:eastAsia="Times New Roman"/>
      <w:b/>
      <w:bCs/>
      <w:sz w:val="28"/>
      <w:szCs w:val="28"/>
    </w:rPr>
  </w:style>
  <w:style w:type="character" w:customStyle="1" w:styleId="Nadpis5Char">
    <w:name w:val="Nadpis 5 Char"/>
    <w:basedOn w:val="Predvolenpsmoodseku"/>
    <w:link w:val="Nadpis5"/>
    <w:rsid w:val="00D447FE"/>
    <w:rPr>
      <w:rFonts w:eastAsia="Times New Roman"/>
      <w:b/>
      <w:bCs/>
      <w:i/>
      <w:iCs/>
      <w:sz w:val="26"/>
      <w:szCs w:val="26"/>
    </w:rPr>
  </w:style>
  <w:style w:type="character" w:customStyle="1" w:styleId="Nadpis6Char">
    <w:name w:val="Nadpis 6 Char"/>
    <w:basedOn w:val="Predvolenpsmoodseku"/>
    <w:link w:val="Nadpis6"/>
    <w:rsid w:val="00D447FE"/>
    <w:rPr>
      <w:rFonts w:eastAsia="Times New Roman"/>
      <w:b/>
      <w:bCs/>
      <w:sz w:val="22"/>
      <w:szCs w:val="22"/>
    </w:rPr>
  </w:style>
  <w:style w:type="character" w:customStyle="1" w:styleId="Nadpis7Char">
    <w:name w:val="Nadpis 7 Char"/>
    <w:basedOn w:val="Predvolenpsmoodseku"/>
    <w:link w:val="Nadpis7"/>
    <w:rsid w:val="00D447FE"/>
    <w:rPr>
      <w:rFonts w:eastAsia="Times New Roman"/>
      <w:szCs w:val="24"/>
    </w:rPr>
  </w:style>
  <w:style w:type="character" w:customStyle="1" w:styleId="Nadpis8Char">
    <w:name w:val="Nadpis 8 Char"/>
    <w:basedOn w:val="Predvolenpsmoodseku"/>
    <w:link w:val="Nadpis8"/>
    <w:rsid w:val="00D447FE"/>
    <w:rPr>
      <w:rFonts w:eastAsia="Times New Roman"/>
      <w:i/>
      <w:iCs/>
      <w:szCs w:val="24"/>
    </w:rPr>
  </w:style>
  <w:style w:type="character" w:customStyle="1" w:styleId="Nadpis9Char">
    <w:name w:val="Nadpis 9 Char"/>
    <w:basedOn w:val="Predvolenpsmoodseku"/>
    <w:link w:val="Nadpis9"/>
    <w:rsid w:val="00D447FE"/>
    <w:rPr>
      <w:rFonts w:eastAsia="Times New Roman" w:cs="Arial"/>
      <w:sz w:val="22"/>
      <w:szCs w:val="22"/>
    </w:rPr>
  </w:style>
  <w:style w:type="character" w:customStyle="1" w:styleId="Nadpis3Char">
    <w:name w:val="Nadpis 3 Char"/>
    <w:basedOn w:val="Predvolenpsmoodseku"/>
    <w:link w:val="Nadpis3"/>
    <w:rsid w:val="00D447FE"/>
    <w:rPr>
      <w:rFonts w:eastAsia="Times New Roman" w:cs="Arial"/>
      <w:b/>
      <w:bCs/>
      <w:sz w:val="26"/>
      <w:szCs w:val="26"/>
    </w:rPr>
  </w:style>
  <w:style w:type="character" w:customStyle="1" w:styleId="LabTitleChar">
    <w:name w:val="Lab Title Char"/>
    <w:basedOn w:val="Predvolenpsmoodseku"/>
    <w:link w:val="LabTitle"/>
    <w:rsid w:val="00D447FE"/>
    <w:rPr>
      <w:b/>
      <w:sz w:val="32"/>
      <w:szCs w:val="22"/>
    </w:rPr>
  </w:style>
  <w:style w:type="paragraph" w:customStyle="1" w:styleId="BodyFormat">
    <w:name w:val="Body Format"/>
    <w:basedOn w:val="Normlny"/>
    <w:link w:val="BodyFormatChar"/>
    <w:qFormat/>
    <w:rsid w:val="00D447FE"/>
    <w:pPr>
      <w:spacing w:before="120" w:after="120" w:line="260" w:lineRule="atLeast"/>
      <w:ind w:left="360"/>
    </w:pPr>
    <w:rPr>
      <w:rFonts w:eastAsia="Times New Roman"/>
      <w:sz w:val="20"/>
      <w:szCs w:val="24"/>
    </w:rPr>
  </w:style>
  <w:style w:type="character" w:customStyle="1" w:styleId="BodyFormatChar">
    <w:name w:val="Body Format Char"/>
    <w:basedOn w:val="Predvolenpsmoodseku"/>
    <w:link w:val="BodyFormat"/>
    <w:rsid w:val="00D447FE"/>
    <w:rPr>
      <w:rFonts w:eastAsia="Times New Roman"/>
      <w:szCs w:val="24"/>
    </w:rPr>
  </w:style>
  <w:style w:type="paragraph" w:customStyle="1" w:styleId="Bullet20">
    <w:name w:val="Bullet 2"/>
    <w:basedOn w:val="Normlny"/>
    <w:link w:val="Bullet2Char"/>
    <w:rsid w:val="00D447FE"/>
    <w:pPr>
      <w:numPr>
        <w:ilvl w:val="3"/>
        <w:numId w:val="1"/>
      </w:numPr>
      <w:spacing w:line="240" w:lineRule="auto"/>
      <w:ind w:left="1440"/>
    </w:pPr>
    <w:rPr>
      <w:rFonts w:eastAsia="Arial"/>
      <w:sz w:val="20"/>
      <w:szCs w:val="24"/>
    </w:rPr>
  </w:style>
  <w:style w:type="character" w:customStyle="1" w:styleId="Bullet2Char">
    <w:name w:val="Bullet 2 Char"/>
    <w:basedOn w:val="Predvolenpsmoodseku"/>
    <w:link w:val="Bullet20"/>
    <w:rsid w:val="00D447FE"/>
    <w:rPr>
      <w:rFonts w:eastAsia="Arial"/>
      <w:szCs w:val="24"/>
    </w:rPr>
  </w:style>
  <w:style w:type="paragraph" w:customStyle="1" w:styleId="SectionHeading">
    <w:name w:val="Section Heading"/>
    <w:next w:val="BodyFormat"/>
    <w:link w:val="SectionHeadingChar"/>
    <w:qFormat/>
    <w:rsid w:val="00D447FE"/>
    <w:pPr>
      <w:keepNext/>
      <w:spacing w:before="240" w:after="120"/>
    </w:pPr>
    <w:rPr>
      <w:rFonts w:eastAsia="Times New Roman"/>
      <w:b/>
      <w:sz w:val="24"/>
      <w:szCs w:val="24"/>
    </w:rPr>
  </w:style>
  <w:style w:type="character" w:customStyle="1" w:styleId="SectionHeadingChar">
    <w:name w:val="Section Heading Char"/>
    <w:basedOn w:val="Predvolenpsmoodseku"/>
    <w:link w:val="SectionHeading"/>
    <w:rsid w:val="00D447FE"/>
    <w:rPr>
      <w:rFonts w:eastAsia="Times New Roman"/>
      <w:b/>
      <w:sz w:val="24"/>
      <w:szCs w:val="24"/>
    </w:rPr>
  </w:style>
  <w:style w:type="paragraph" w:customStyle="1" w:styleId="Steps">
    <w:name w:val="Steps"/>
    <w:basedOn w:val="Normlny"/>
    <w:next w:val="Substepalpha0"/>
    <w:link w:val="StepsChar"/>
    <w:rsid w:val="00D447FE"/>
    <w:pPr>
      <w:keepNext/>
      <w:spacing w:before="240" w:after="120" w:line="240" w:lineRule="auto"/>
      <w:outlineLvl w:val="0"/>
    </w:pPr>
    <w:rPr>
      <w:rFonts w:eastAsia="Arial"/>
      <w:b/>
    </w:rPr>
  </w:style>
  <w:style w:type="paragraph" w:customStyle="1" w:styleId="Substepalpha0">
    <w:name w:val="Substep alpha"/>
    <w:basedOn w:val="BodyFormat"/>
    <w:link w:val="SubstepalphaChar"/>
    <w:rsid w:val="00D447FE"/>
    <w:pPr>
      <w:numPr>
        <w:numId w:val="17"/>
      </w:numPr>
    </w:pPr>
  </w:style>
  <w:style w:type="character" w:customStyle="1" w:styleId="SubstepalphaChar">
    <w:name w:val="Substep alpha Char"/>
    <w:basedOn w:val="BodyFormatChar"/>
    <w:link w:val="Substepalpha0"/>
    <w:rsid w:val="00D447FE"/>
    <w:rPr>
      <w:rFonts w:eastAsia="Times New Roman"/>
      <w:szCs w:val="24"/>
    </w:rPr>
  </w:style>
  <w:style w:type="character" w:customStyle="1" w:styleId="StepsChar">
    <w:name w:val="Steps Char"/>
    <w:basedOn w:val="Predvolenpsmoodseku"/>
    <w:link w:val="Steps"/>
    <w:rsid w:val="00D447FE"/>
    <w:rPr>
      <w:rFonts w:eastAsia="Arial"/>
      <w:b/>
      <w:sz w:val="22"/>
      <w:szCs w:val="22"/>
    </w:rPr>
  </w:style>
  <w:style w:type="paragraph" w:customStyle="1" w:styleId="CommandTagItalic">
    <w:name w:val="Command Tag Italic"/>
    <w:basedOn w:val="CommandTagBold"/>
    <w:link w:val="CommandTagItalicChar"/>
    <w:rsid w:val="00D447FE"/>
    <w:rPr>
      <w:b w:val="0"/>
      <w:i/>
    </w:rPr>
  </w:style>
  <w:style w:type="paragraph" w:customStyle="1" w:styleId="CommandTagBold">
    <w:name w:val="Command Tag Bold"/>
    <w:link w:val="CommandTagBoldChar"/>
    <w:rsid w:val="00D447FE"/>
    <w:pPr>
      <w:tabs>
        <w:tab w:val="num" w:pos="1080"/>
      </w:tabs>
      <w:ind w:left="1080" w:hanging="1080"/>
    </w:pPr>
    <w:rPr>
      <w:rFonts w:ascii="Courier New" w:eastAsia="Arial" w:hAnsi="Courier New"/>
      <w:b/>
      <w:szCs w:val="22"/>
    </w:rPr>
  </w:style>
  <w:style w:type="character" w:customStyle="1" w:styleId="CommandTagBoldChar">
    <w:name w:val="Command Tag Bold Char"/>
    <w:basedOn w:val="Predvolenpsmoodseku"/>
    <w:link w:val="CommandTagBold"/>
    <w:rsid w:val="00D447FE"/>
    <w:rPr>
      <w:rFonts w:ascii="Courier New" w:eastAsia="Arial" w:hAnsi="Courier New"/>
      <w:b/>
      <w:szCs w:val="22"/>
    </w:rPr>
  </w:style>
  <w:style w:type="character" w:customStyle="1" w:styleId="CommandTagItalicChar">
    <w:name w:val="Command Tag Italic Char"/>
    <w:basedOn w:val="CommandTagBoldCharChar"/>
    <w:link w:val="CommandTagItalic"/>
    <w:rsid w:val="00D447FE"/>
    <w:rPr>
      <w:rFonts w:ascii="Courier New" w:eastAsia="Arial" w:hAnsi="Courier New"/>
      <w:b/>
      <w:i/>
      <w:szCs w:val="22"/>
      <w:lang w:val="en-US" w:eastAsia="en-US" w:bidi="ar-SA"/>
    </w:rPr>
  </w:style>
  <w:style w:type="character" w:customStyle="1" w:styleId="CommandTagBoldCharChar">
    <w:name w:val="Command Tag Bold Char Char"/>
    <w:basedOn w:val="Predvolenpsmoodseku"/>
    <w:rsid w:val="00D447FE"/>
    <w:rPr>
      <w:rFonts w:ascii="Courier New" w:eastAsia="Arial" w:hAnsi="Courier New"/>
      <w:b/>
      <w:szCs w:val="22"/>
      <w:lang w:val="en-US" w:eastAsia="en-US" w:bidi="ar-SA"/>
    </w:rPr>
  </w:style>
  <w:style w:type="paragraph" w:customStyle="1" w:styleId="Figure">
    <w:name w:val="Figure"/>
    <w:basedOn w:val="Normlny"/>
    <w:next w:val="Normlny"/>
    <w:rsid w:val="00D447FE"/>
    <w:pPr>
      <w:spacing w:before="240" w:after="240" w:line="240" w:lineRule="auto"/>
      <w:jc w:val="center"/>
    </w:pPr>
    <w:rPr>
      <w:rFonts w:eastAsia="SimSun" w:cs="Arial"/>
      <w:sz w:val="20"/>
      <w:szCs w:val="20"/>
      <w:lang w:eastAsia="zh-CN"/>
    </w:rPr>
  </w:style>
  <w:style w:type="paragraph" w:customStyle="1" w:styleId="BulletBody">
    <w:name w:val="Bullet Body"/>
    <w:basedOn w:val="BodyFormat"/>
    <w:link w:val="BulletBodyChar"/>
    <w:qFormat/>
    <w:rsid w:val="00D447FE"/>
    <w:pPr>
      <w:numPr>
        <w:numId w:val="6"/>
      </w:numPr>
      <w:spacing w:before="60" w:after="60"/>
    </w:pPr>
  </w:style>
  <w:style w:type="paragraph" w:customStyle="1" w:styleId="Substepnum0">
    <w:name w:val="Substep num"/>
    <w:basedOn w:val="BodyFormat"/>
    <w:rsid w:val="00D447FE"/>
    <w:pPr>
      <w:numPr>
        <w:numId w:val="3"/>
      </w:numPr>
    </w:pPr>
  </w:style>
  <w:style w:type="paragraph" w:customStyle="1" w:styleId="Bulleted">
    <w:name w:val="Bulleted"/>
    <w:basedOn w:val="Normlny"/>
    <w:rsid w:val="00D447FE"/>
    <w:pPr>
      <w:numPr>
        <w:numId w:val="18"/>
      </w:numPr>
      <w:spacing w:before="0" w:after="0" w:line="240" w:lineRule="auto"/>
    </w:pPr>
    <w:rPr>
      <w:rFonts w:eastAsia="Times New Roman"/>
      <w:sz w:val="24"/>
      <w:szCs w:val="24"/>
    </w:rPr>
  </w:style>
  <w:style w:type="paragraph" w:styleId="Textvysvetlivky">
    <w:name w:val="endnote text"/>
    <w:basedOn w:val="Normlny"/>
    <w:link w:val="TextvysvetlivkyChar"/>
    <w:semiHidden/>
    <w:rsid w:val="00D447FE"/>
    <w:pPr>
      <w:spacing w:before="0" w:after="0" w:line="240" w:lineRule="auto"/>
    </w:pPr>
    <w:rPr>
      <w:rFonts w:eastAsia="Times New Roman"/>
      <w:sz w:val="20"/>
      <w:szCs w:val="20"/>
    </w:rPr>
  </w:style>
  <w:style w:type="character" w:customStyle="1" w:styleId="TextvysvetlivkyChar">
    <w:name w:val="Text vysvetlivky Char"/>
    <w:basedOn w:val="Predvolenpsmoodseku"/>
    <w:link w:val="Textvysvetlivky"/>
    <w:semiHidden/>
    <w:rsid w:val="00D447FE"/>
    <w:rPr>
      <w:rFonts w:eastAsia="Times New Roman"/>
    </w:rPr>
  </w:style>
  <w:style w:type="paragraph" w:styleId="Textpoznmkypodiarou">
    <w:name w:val="footnote text"/>
    <w:basedOn w:val="Normlny"/>
    <w:link w:val="TextpoznmkypodiarouChar"/>
    <w:semiHidden/>
    <w:rsid w:val="00D447FE"/>
    <w:pPr>
      <w:spacing w:before="0" w:after="0" w:line="240" w:lineRule="auto"/>
    </w:pPr>
    <w:rPr>
      <w:rFonts w:eastAsia="Times New Roman"/>
      <w:sz w:val="20"/>
      <w:szCs w:val="20"/>
    </w:rPr>
  </w:style>
  <w:style w:type="character" w:customStyle="1" w:styleId="TextpoznmkypodiarouChar">
    <w:name w:val="Text poznámky pod čiarou Char"/>
    <w:basedOn w:val="Predvolenpsmoodseku"/>
    <w:link w:val="Textpoznmkypodiarou"/>
    <w:semiHidden/>
    <w:rsid w:val="00D447FE"/>
    <w:rPr>
      <w:rFonts w:eastAsia="Times New Roman"/>
    </w:rPr>
  </w:style>
  <w:style w:type="paragraph" w:styleId="Register1">
    <w:name w:val="index 1"/>
    <w:basedOn w:val="Normlny"/>
    <w:next w:val="Normlny"/>
    <w:autoRedefine/>
    <w:semiHidden/>
    <w:rsid w:val="00D447FE"/>
    <w:pPr>
      <w:spacing w:before="0" w:after="0" w:line="240" w:lineRule="auto"/>
      <w:ind w:left="240" w:hanging="240"/>
    </w:pPr>
    <w:rPr>
      <w:rFonts w:eastAsia="Times New Roman"/>
      <w:sz w:val="20"/>
      <w:szCs w:val="24"/>
    </w:rPr>
  </w:style>
  <w:style w:type="paragraph" w:styleId="Register2">
    <w:name w:val="index 2"/>
    <w:basedOn w:val="Normlny"/>
    <w:next w:val="Normlny"/>
    <w:autoRedefine/>
    <w:semiHidden/>
    <w:rsid w:val="00D447FE"/>
    <w:pPr>
      <w:spacing w:before="0" w:after="0" w:line="240" w:lineRule="auto"/>
      <w:ind w:left="480" w:hanging="240"/>
    </w:pPr>
    <w:rPr>
      <w:rFonts w:eastAsia="Times New Roman"/>
      <w:sz w:val="20"/>
      <w:szCs w:val="24"/>
    </w:rPr>
  </w:style>
  <w:style w:type="paragraph" w:styleId="Register3">
    <w:name w:val="index 3"/>
    <w:basedOn w:val="Normlny"/>
    <w:next w:val="Normlny"/>
    <w:autoRedefine/>
    <w:semiHidden/>
    <w:rsid w:val="00D447FE"/>
    <w:pPr>
      <w:spacing w:before="0" w:after="0" w:line="240" w:lineRule="auto"/>
      <w:ind w:left="720" w:hanging="240"/>
    </w:pPr>
    <w:rPr>
      <w:rFonts w:eastAsia="Times New Roman"/>
      <w:sz w:val="20"/>
      <w:szCs w:val="24"/>
    </w:rPr>
  </w:style>
  <w:style w:type="paragraph" w:styleId="Register4">
    <w:name w:val="index 4"/>
    <w:basedOn w:val="Normlny"/>
    <w:next w:val="Normlny"/>
    <w:autoRedefine/>
    <w:semiHidden/>
    <w:rsid w:val="00D447FE"/>
    <w:pPr>
      <w:spacing w:before="0" w:after="0" w:line="240" w:lineRule="auto"/>
      <w:ind w:left="960" w:hanging="240"/>
    </w:pPr>
    <w:rPr>
      <w:rFonts w:eastAsia="Times New Roman"/>
      <w:sz w:val="20"/>
      <w:szCs w:val="24"/>
    </w:rPr>
  </w:style>
  <w:style w:type="paragraph" w:styleId="Register5">
    <w:name w:val="index 5"/>
    <w:basedOn w:val="Normlny"/>
    <w:next w:val="Normlny"/>
    <w:autoRedefine/>
    <w:semiHidden/>
    <w:rsid w:val="00D447FE"/>
    <w:pPr>
      <w:spacing w:before="0" w:after="0" w:line="240" w:lineRule="auto"/>
      <w:ind w:left="1200" w:hanging="240"/>
    </w:pPr>
    <w:rPr>
      <w:rFonts w:eastAsia="Times New Roman"/>
      <w:sz w:val="20"/>
      <w:szCs w:val="24"/>
    </w:rPr>
  </w:style>
  <w:style w:type="paragraph" w:styleId="Register6">
    <w:name w:val="index 6"/>
    <w:basedOn w:val="Normlny"/>
    <w:next w:val="Normlny"/>
    <w:autoRedefine/>
    <w:semiHidden/>
    <w:rsid w:val="00D447FE"/>
    <w:pPr>
      <w:spacing w:before="0" w:after="0" w:line="240" w:lineRule="auto"/>
      <w:ind w:left="1440" w:hanging="240"/>
    </w:pPr>
    <w:rPr>
      <w:rFonts w:eastAsia="Times New Roman"/>
      <w:sz w:val="20"/>
      <w:szCs w:val="24"/>
    </w:rPr>
  </w:style>
  <w:style w:type="paragraph" w:styleId="Register7">
    <w:name w:val="index 7"/>
    <w:basedOn w:val="Normlny"/>
    <w:next w:val="Normlny"/>
    <w:autoRedefine/>
    <w:semiHidden/>
    <w:rsid w:val="00D447FE"/>
    <w:pPr>
      <w:spacing w:before="0" w:after="0" w:line="240" w:lineRule="auto"/>
      <w:ind w:left="1680" w:hanging="240"/>
    </w:pPr>
    <w:rPr>
      <w:rFonts w:eastAsia="Times New Roman"/>
      <w:sz w:val="20"/>
      <w:szCs w:val="24"/>
    </w:rPr>
  </w:style>
  <w:style w:type="paragraph" w:styleId="Register8">
    <w:name w:val="index 8"/>
    <w:basedOn w:val="Normlny"/>
    <w:next w:val="Normlny"/>
    <w:autoRedefine/>
    <w:semiHidden/>
    <w:rsid w:val="00D447FE"/>
    <w:pPr>
      <w:spacing w:before="0" w:after="0" w:line="240" w:lineRule="auto"/>
      <w:ind w:left="1920" w:hanging="240"/>
    </w:pPr>
    <w:rPr>
      <w:rFonts w:eastAsia="Times New Roman"/>
      <w:sz w:val="20"/>
      <w:szCs w:val="24"/>
    </w:rPr>
  </w:style>
  <w:style w:type="paragraph" w:styleId="Register9">
    <w:name w:val="index 9"/>
    <w:basedOn w:val="Normlny"/>
    <w:next w:val="Normlny"/>
    <w:autoRedefine/>
    <w:semiHidden/>
    <w:rsid w:val="00D447FE"/>
    <w:pPr>
      <w:spacing w:before="0" w:after="0" w:line="240" w:lineRule="auto"/>
      <w:ind w:left="2160" w:hanging="240"/>
    </w:pPr>
    <w:rPr>
      <w:rFonts w:eastAsia="Times New Roman"/>
      <w:sz w:val="20"/>
      <w:szCs w:val="24"/>
    </w:rPr>
  </w:style>
  <w:style w:type="paragraph" w:styleId="Nadpisregistra">
    <w:name w:val="index heading"/>
    <w:basedOn w:val="Normlny"/>
    <w:next w:val="Register1"/>
    <w:semiHidden/>
    <w:rsid w:val="00D447FE"/>
    <w:pPr>
      <w:spacing w:before="0" w:after="0" w:line="240" w:lineRule="auto"/>
    </w:pPr>
    <w:rPr>
      <w:rFonts w:eastAsia="Times New Roman" w:cs="Arial"/>
      <w:b/>
      <w:bCs/>
      <w:sz w:val="20"/>
      <w:szCs w:val="24"/>
    </w:rPr>
  </w:style>
  <w:style w:type="paragraph" w:styleId="Textmakra">
    <w:name w:val="macro"/>
    <w:link w:val="TextmakraChar"/>
    <w:semiHidden/>
    <w:rsid w:val="00D447F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makraChar">
    <w:name w:val="Text makra Char"/>
    <w:basedOn w:val="Predvolenpsmoodseku"/>
    <w:link w:val="Textmakra"/>
    <w:semiHidden/>
    <w:rsid w:val="00D447FE"/>
    <w:rPr>
      <w:rFonts w:ascii="Courier New" w:eastAsia="Times New Roman" w:hAnsi="Courier New" w:cs="Courier New"/>
    </w:rPr>
  </w:style>
  <w:style w:type="paragraph" w:styleId="Zoznamcitci">
    <w:name w:val="table of authorities"/>
    <w:basedOn w:val="Normlny"/>
    <w:next w:val="Normlny"/>
    <w:semiHidden/>
    <w:rsid w:val="00D447FE"/>
    <w:pPr>
      <w:spacing w:before="0" w:after="0" w:line="240" w:lineRule="auto"/>
      <w:ind w:left="240" w:hanging="240"/>
    </w:pPr>
    <w:rPr>
      <w:rFonts w:eastAsia="Times New Roman"/>
      <w:sz w:val="20"/>
      <w:szCs w:val="24"/>
    </w:rPr>
  </w:style>
  <w:style w:type="paragraph" w:styleId="Zoznamobrzkov">
    <w:name w:val="table of figures"/>
    <w:basedOn w:val="Normlny"/>
    <w:next w:val="Normlny"/>
    <w:semiHidden/>
    <w:rsid w:val="00D447FE"/>
    <w:pPr>
      <w:spacing w:before="0" w:after="0" w:line="240" w:lineRule="auto"/>
      <w:ind w:left="480" w:hanging="480"/>
    </w:pPr>
    <w:rPr>
      <w:rFonts w:eastAsia="Times New Roman"/>
      <w:sz w:val="20"/>
      <w:szCs w:val="24"/>
    </w:rPr>
  </w:style>
  <w:style w:type="paragraph" w:styleId="Hlavikazoznamucitci">
    <w:name w:val="toa heading"/>
    <w:basedOn w:val="Normlny"/>
    <w:next w:val="Normlny"/>
    <w:semiHidden/>
    <w:rsid w:val="00D447FE"/>
    <w:pPr>
      <w:spacing w:before="120" w:after="0" w:line="240" w:lineRule="auto"/>
    </w:pPr>
    <w:rPr>
      <w:rFonts w:eastAsia="Times New Roman" w:cs="Arial"/>
      <w:b/>
      <w:bCs/>
      <w:sz w:val="20"/>
      <w:szCs w:val="24"/>
    </w:rPr>
  </w:style>
  <w:style w:type="paragraph" w:styleId="Obsah1">
    <w:name w:val="toc 1"/>
    <w:basedOn w:val="Normlny"/>
    <w:next w:val="Normlny"/>
    <w:autoRedefine/>
    <w:semiHidden/>
    <w:rsid w:val="00D447FE"/>
    <w:pPr>
      <w:spacing w:before="0" w:after="0" w:line="240" w:lineRule="auto"/>
    </w:pPr>
    <w:rPr>
      <w:rFonts w:eastAsia="Times New Roman"/>
      <w:sz w:val="20"/>
      <w:szCs w:val="24"/>
    </w:rPr>
  </w:style>
  <w:style w:type="paragraph" w:styleId="Obsah2">
    <w:name w:val="toc 2"/>
    <w:basedOn w:val="Normlny"/>
    <w:next w:val="Normlny"/>
    <w:autoRedefine/>
    <w:semiHidden/>
    <w:rsid w:val="00D447FE"/>
    <w:pPr>
      <w:spacing w:before="0" w:after="0" w:line="240" w:lineRule="auto"/>
      <w:ind w:left="240"/>
    </w:pPr>
    <w:rPr>
      <w:rFonts w:eastAsia="Times New Roman"/>
      <w:sz w:val="20"/>
      <w:szCs w:val="24"/>
    </w:rPr>
  </w:style>
  <w:style w:type="paragraph" w:styleId="Obsah3">
    <w:name w:val="toc 3"/>
    <w:basedOn w:val="Normlny"/>
    <w:next w:val="Normlny"/>
    <w:autoRedefine/>
    <w:semiHidden/>
    <w:rsid w:val="00D447FE"/>
    <w:pPr>
      <w:spacing w:before="0" w:after="0" w:line="240" w:lineRule="auto"/>
      <w:ind w:left="480"/>
    </w:pPr>
    <w:rPr>
      <w:rFonts w:eastAsia="Times New Roman"/>
      <w:sz w:val="20"/>
      <w:szCs w:val="24"/>
    </w:rPr>
  </w:style>
  <w:style w:type="paragraph" w:styleId="Obsah4">
    <w:name w:val="toc 4"/>
    <w:basedOn w:val="Normlny"/>
    <w:next w:val="Normlny"/>
    <w:autoRedefine/>
    <w:semiHidden/>
    <w:rsid w:val="00D447FE"/>
    <w:pPr>
      <w:spacing w:before="0" w:after="0" w:line="240" w:lineRule="auto"/>
      <w:ind w:left="720"/>
    </w:pPr>
    <w:rPr>
      <w:rFonts w:eastAsia="Times New Roman"/>
      <w:sz w:val="20"/>
      <w:szCs w:val="24"/>
    </w:rPr>
  </w:style>
  <w:style w:type="paragraph" w:styleId="Obsah5">
    <w:name w:val="toc 5"/>
    <w:basedOn w:val="Normlny"/>
    <w:next w:val="Normlny"/>
    <w:autoRedefine/>
    <w:semiHidden/>
    <w:rsid w:val="00D447FE"/>
    <w:pPr>
      <w:spacing w:before="0" w:after="0" w:line="240" w:lineRule="auto"/>
      <w:ind w:left="960"/>
    </w:pPr>
    <w:rPr>
      <w:rFonts w:eastAsia="Times New Roman"/>
      <w:sz w:val="20"/>
      <w:szCs w:val="24"/>
    </w:rPr>
  </w:style>
  <w:style w:type="paragraph" w:styleId="Obsah6">
    <w:name w:val="toc 6"/>
    <w:basedOn w:val="Normlny"/>
    <w:next w:val="Normlny"/>
    <w:autoRedefine/>
    <w:semiHidden/>
    <w:rsid w:val="00D447FE"/>
    <w:pPr>
      <w:spacing w:before="0" w:after="0" w:line="240" w:lineRule="auto"/>
      <w:ind w:left="1200"/>
    </w:pPr>
    <w:rPr>
      <w:rFonts w:eastAsia="Times New Roman"/>
      <w:sz w:val="20"/>
      <w:szCs w:val="24"/>
    </w:rPr>
  </w:style>
  <w:style w:type="paragraph" w:styleId="Obsah7">
    <w:name w:val="toc 7"/>
    <w:basedOn w:val="Normlny"/>
    <w:next w:val="Normlny"/>
    <w:autoRedefine/>
    <w:semiHidden/>
    <w:rsid w:val="00D447FE"/>
    <w:pPr>
      <w:spacing w:before="0" w:after="0" w:line="240" w:lineRule="auto"/>
      <w:ind w:left="1440"/>
    </w:pPr>
    <w:rPr>
      <w:rFonts w:eastAsia="Times New Roman"/>
      <w:sz w:val="20"/>
      <w:szCs w:val="24"/>
    </w:rPr>
  </w:style>
  <w:style w:type="paragraph" w:styleId="Obsah8">
    <w:name w:val="toc 8"/>
    <w:basedOn w:val="Normlny"/>
    <w:next w:val="Normlny"/>
    <w:autoRedefine/>
    <w:semiHidden/>
    <w:rsid w:val="00D447FE"/>
    <w:pPr>
      <w:spacing w:before="0" w:after="0" w:line="240" w:lineRule="auto"/>
      <w:ind w:left="1680"/>
    </w:pPr>
    <w:rPr>
      <w:rFonts w:eastAsia="Times New Roman"/>
      <w:sz w:val="20"/>
      <w:szCs w:val="24"/>
    </w:rPr>
  </w:style>
  <w:style w:type="paragraph" w:styleId="Obsah9">
    <w:name w:val="toc 9"/>
    <w:basedOn w:val="Normlny"/>
    <w:next w:val="Normlny"/>
    <w:autoRedefine/>
    <w:semiHidden/>
    <w:rsid w:val="00D447FE"/>
    <w:pPr>
      <w:spacing w:before="0" w:after="0" w:line="240" w:lineRule="auto"/>
      <w:ind w:left="1920"/>
    </w:pPr>
    <w:rPr>
      <w:rFonts w:eastAsia="Times New Roman"/>
      <w:sz w:val="20"/>
      <w:szCs w:val="24"/>
    </w:rPr>
  </w:style>
  <w:style w:type="paragraph" w:customStyle="1" w:styleId="Default">
    <w:name w:val="Default"/>
    <w:rsid w:val="00D447FE"/>
    <w:pPr>
      <w:autoSpaceDE w:val="0"/>
      <w:autoSpaceDN w:val="0"/>
      <w:adjustRightInd w:val="0"/>
    </w:pPr>
    <w:rPr>
      <w:rFonts w:ascii="IDAJEB+Arial,Bold" w:eastAsia="Times New Roman" w:hAnsi="IDAJEB+Arial,Bold" w:cs="IDAJEB+Arial,Bold"/>
      <w:color w:val="000000"/>
      <w:sz w:val="24"/>
      <w:szCs w:val="24"/>
      <w:lang w:eastAsia="ko-KR"/>
    </w:rPr>
  </w:style>
  <w:style w:type="paragraph" w:customStyle="1" w:styleId="Body2">
    <w:name w:val="Body 2"/>
    <w:basedOn w:val="BodyFormat"/>
    <w:link w:val="Body2Char"/>
    <w:rsid w:val="00D447FE"/>
    <w:pPr>
      <w:ind w:left="1080"/>
    </w:pPr>
  </w:style>
  <w:style w:type="character" w:customStyle="1" w:styleId="Body2Char">
    <w:name w:val="Body 2 Char"/>
    <w:basedOn w:val="BodyFormatChar"/>
    <w:link w:val="Body2"/>
    <w:rsid w:val="00D447FE"/>
    <w:rPr>
      <w:rFonts w:eastAsia="Times New Roman"/>
      <w:szCs w:val="24"/>
    </w:rPr>
  </w:style>
  <w:style w:type="paragraph" w:customStyle="1" w:styleId="Commandlineindent">
    <w:name w:val="Command line indent"/>
    <w:link w:val="CommandlineindentChar"/>
    <w:rsid w:val="00D447FE"/>
    <w:pPr>
      <w:ind w:left="1440"/>
    </w:pPr>
    <w:rPr>
      <w:rFonts w:ascii="Courier New" w:eastAsia="Times New Roman" w:hAnsi="Courier New"/>
      <w:szCs w:val="24"/>
    </w:rPr>
  </w:style>
  <w:style w:type="character" w:customStyle="1" w:styleId="CommandlineindentChar">
    <w:name w:val="Command line indent Char"/>
    <w:basedOn w:val="Predvolenpsmoodseku"/>
    <w:link w:val="Commandlineindent"/>
    <w:rsid w:val="00D447FE"/>
    <w:rPr>
      <w:rFonts w:ascii="Courier New" w:eastAsia="Times New Roman" w:hAnsi="Courier New"/>
      <w:szCs w:val="24"/>
    </w:rPr>
  </w:style>
  <w:style w:type="character" w:styleId="Hypertextovprepojenie">
    <w:name w:val="Hyperlink"/>
    <w:basedOn w:val="Predvolenpsmoodseku"/>
    <w:semiHidden/>
    <w:unhideWhenUsed/>
    <w:rsid w:val="00D447FE"/>
    <w:rPr>
      <w:color w:val="0000FF"/>
      <w:u w:val="single"/>
    </w:rPr>
  </w:style>
  <w:style w:type="paragraph" w:customStyle="1" w:styleId="BodyFormatInstructor">
    <w:name w:val="Body Format Instructor"/>
    <w:basedOn w:val="BodyFormat"/>
    <w:qFormat/>
    <w:rsid w:val="00D447FE"/>
    <w:rPr>
      <w:color w:val="FF0000"/>
    </w:rPr>
  </w:style>
  <w:style w:type="character" w:customStyle="1" w:styleId="CharChar1">
    <w:name w:val="Char Char1"/>
    <w:basedOn w:val="Predvolenpsmoodseku"/>
    <w:semiHidden/>
    <w:rsid w:val="00D447FE"/>
  </w:style>
  <w:style w:type="paragraph" w:customStyle="1" w:styleId="FigCap">
    <w:name w:val="FigCap"/>
    <w:basedOn w:val="Normlny"/>
    <w:next w:val="Normlny"/>
    <w:rsid w:val="00D447FE"/>
    <w:pPr>
      <w:spacing w:before="120" w:after="240" w:line="240" w:lineRule="auto"/>
      <w:jc w:val="center"/>
    </w:pPr>
    <w:rPr>
      <w:rFonts w:eastAsia="SimSun" w:cs="Arial"/>
      <w:b/>
      <w:bCs/>
      <w:sz w:val="20"/>
      <w:szCs w:val="20"/>
      <w:lang w:eastAsia="zh-CN"/>
    </w:rPr>
  </w:style>
  <w:style w:type="paragraph" w:styleId="Nzov">
    <w:name w:val="Title"/>
    <w:basedOn w:val="Normlny"/>
    <w:link w:val="NzovChar"/>
    <w:qFormat/>
    <w:rsid w:val="00D447FE"/>
    <w:pPr>
      <w:keepNext/>
      <w:tabs>
        <w:tab w:val="left" w:pos="1080"/>
      </w:tabs>
      <w:spacing w:line="240" w:lineRule="auto"/>
    </w:pPr>
    <w:rPr>
      <w:rFonts w:eastAsia="Times New Roman"/>
      <w:b/>
      <w:sz w:val="20"/>
      <w:szCs w:val="20"/>
    </w:rPr>
  </w:style>
  <w:style w:type="character" w:customStyle="1" w:styleId="NzovChar">
    <w:name w:val="Názov Char"/>
    <w:basedOn w:val="Predvolenpsmoodseku"/>
    <w:link w:val="Nzov"/>
    <w:rsid w:val="00D447FE"/>
    <w:rPr>
      <w:rFonts w:eastAsia="Times New Roman"/>
      <w:b/>
    </w:rPr>
  </w:style>
  <w:style w:type="paragraph" w:customStyle="1" w:styleId="Note">
    <w:name w:val="Note"/>
    <w:next w:val="Normlny"/>
    <w:link w:val="NoteChar"/>
    <w:rsid w:val="00D447FE"/>
    <w:pPr>
      <w:tabs>
        <w:tab w:val="left" w:pos="1620"/>
      </w:tabs>
      <w:ind w:left="1620" w:hanging="720"/>
    </w:pPr>
    <w:rPr>
      <w:rFonts w:ascii="Times New Roman" w:eastAsia="Arial" w:hAnsi="Times New Roman"/>
      <w:sz w:val="24"/>
      <w:szCs w:val="24"/>
    </w:rPr>
  </w:style>
  <w:style w:type="character" w:customStyle="1" w:styleId="NoteChar">
    <w:name w:val="Note Char"/>
    <w:basedOn w:val="Predvolenpsmoodseku"/>
    <w:link w:val="Note"/>
    <w:rsid w:val="00D447FE"/>
    <w:rPr>
      <w:rFonts w:ascii="Times New Roman" w:eastAsia="Arial" w:hAnsi="Times New Roman"/>
      <w:sz w:val="24"/>
      <w:szCs w:val="24"/>
    </w:rPr>
  </w:style>
  <w:style w:type="paragraph" w:customStyle="1" w:styleId="Substep">
    <w:name w:val="Substep"/>
    <w:rsid w:val="00D447FE"/>
    <w:pPr>
      <w:tabs>
        <w:tab w:val="num" w:pos="1080"/>
      </w:tabs>
      <w:spacing w:before="60" w:after="60"/>
      <w:ind w:left="1080" w:hanging="1080"/>
    </w:pPr>
    <w:rPr>
      <w:rFonts w:ascii="Times New Roman" w:eastAsia="Arial" w:hAnsi="Times New Roman"/>
      <w:sz w:val="24"/>
      <w:szCs w:val="24"/>
    </w:rPr>
  </w:style>
  <w:style w:type="paragraph" w:customStyle="1" w:styleId="Answer">
    <w:name w:val="Answer"/>
    <w:next w:val="Substep"/>
    <w:rsid w:val="00D447FE"/>
    <w:pPr>
      <w:numPr>
        <w:numId w:val="8"/>
      </w:numPr>
      <w:shd w:val="clear" w:color="auto" w:fill="E6E6E6"/>
      <w:tabs>
        <w:tab w:val="clear" w:pos="2635"/>
        <w:tab w:val="left" w:pos="2520"/>
      </w:tabs>
      <w:ind w:left="2520" w:right="1728" w:hanging="1080"/>
    </w:pPr>
    <w:rPr>
      <w:rFonts w:ascii="Times New Roman" w:eastAsia="Arial" w:hAnsi="Times New Roman"/>
      <w:sz w:val="24"/>
      <w:szCs w:val="24"/>
    </w:rPr>
  </w:style>
  <w:style w:type="paragraph" w:customStyle="1" w:styleId="Substep2">
    <w:name w:val="Substep2"/>
    <w:rsid w:val="00D447FE"/>
    <w:rPr>
      <w:rFonts w:ascii="Times New Roman" w:eastAsia="Times New Roman" w:hAnsi="Times New Roman"/>
      <w:sz w:val="24"/>
      <w:szCs w:val="24"/>
    </w:rPr>
  </w:style>
  <w:style w:type="paragraph" w:customStyle="1" w:styleId="QuestionStem">
    <w:name w:val="Question Stem"/>
    <w:basedOn w:val="Normlny"/>
    <w:link w:val="QuestionStemChar"/>
    <w:rsid w:val="00D447FE"/>
    <w:pPr>
      <w:numPr>
        <w:numId w:val="9"/>
      </w:numPr>
      <w:tabs>
        <w:tab w:val="clear" w:pos="2160"/>
        <w:tab w:val="num" w:pos="1915"/>
      </w:tabs>
      <w:spacing w:before="120" w:after="80" w:line="300" w:lineRule="exact"/>
      <w:ind w:left="1915" w:hanging="720"/>
    </w:pPr>
    <w:rPr>
      <w:rFonts w:ascii="Times" w:eastAsia="Times New Roman" w:hAnsi="Times"/>
    </w:rPr>
  </w:style>
  <w:style w:type="character" w:customStyle="1" w:styleId="QuestionStemChar">
    <w:name w:val="Question Stem Char"/>
    <w:basedOn w:val="Predvolenpsmoodseku"/>
    <w:link w:val="QuestionStem"/>
    <w:rsid w:val="00D447FE"/>
    <w:rPr>
      <w:rFonts w:ascii="Times" w:eastAsia="Times New Roman" w:hAnsi="Times"/>
      <w:sz w:val="22"/>
      <w:szCs w:val="22"/>
    </w:rPr>
  </w:style>
  <w:style w:type="paragraph" w:customStyle="1" w:styleId="AnswerStyle">
    <w:name w:val="Answer Style"/>
    <w:basedOn w:val="Normlny"/>
    <w:rsid w:val="00D447FE"/>
    <w:pPr>
      <w:tabs>
        <w:tab w:val="num" w:pos="4050"/>
      </w:tabs>
      <w:spacing w:before="0" w:after="0" w:line="260" w:lineRule="exact"/>
      <w:ind w:left="4050" w:hanging="1080"/>
    </w:pPr>
    <w:rPr>
      <w:rFonts w:ascii="Times" w:eastAsia="Times New Roman" w:hAnsi="Times"/>
    </w:rPr>
  </w:style>
  <w:style w:type="paragraph" w:customStyle="1" w:styleId="ListSteps">
    <w:name w:val="List Steps"/>
    <w:basedOn w:val="Normlny"/>
    <w:link w:val="ListStepsChar2"/>
    <w:rsid w:val="00D447FE"/>
    <w:pPr>
      <w:numPr>
        <w:numId w:val="7"/>
      </w:numPr>
      <w:tabs>
        <w:tab w:val="left" w:pos="1440"/>
      </w:tabs>
      <w:spacing w:after="120" w:line="260" w:lineRule="exact"/>
    </w:pPr>
    <w:rPr>
      <w:rFonts w:ascii="Times" w:eastAsia="Times New Roman" w:hAnsi="Times"/>
    </w:rPr>
  </w:style>
  <w:style w:type="character" w:customStyle="1" w:styleId="ListStepsChar2">
    <w:name w:val="List Steps Char2"/>
    <w:basedOn w:val="Predvolenpsmoodseku"/>
    <w:link w:val="ListSteps"/>
    <w:rsid w:val="00D447FE"/>
    <w:rPr>
      <w:rFonts w:ascii="Times" w:eastAsia="Times New Roman" w:hAnsi="Times"/>
      <w:sz w:val="22"/>
      <w:szCs w:val="22"/>
    </w:rPr>
  </w:style>
  <w:style w:type="paragraph" w:customStyle="1" w:styleId="SyntaxContentText">
    <w:name w:val="Syntax Content Text"/>
    <w:basedOn w:val="Normlny"/>
    <w:rsid w:val="00D447FE"/>
    <w:pPr>
      <w:keepNext/>
      <w:spacing w:before="80" w:after="80" w:line="200" w:lineRule="exact"/>
    </w:pPr>
    <w:rPr>
      <w:rFonts w:ascii="Courier New" w:eastAsia="Times New Roman" w:hAnsi="Courier New"/>
      <w:b/>
      <w:sz w:val="20"/>
      <w:szCs w:val="20"/>
    </w:rPr>
  </w:style>
  <w:style w:type="paragraph" w:customStyle="1" w:styleId="Commandlineindent11">
    <w:name w:val="Command line indent+11"/>
    <w:basedOn w:val="Default"/>
    <w:next w:val="Default"/>
    <w:rsid w:val="00D447FE"/>
    <w:rPr>
      <w:rFonts w:ascii="Arial" w:hAnsi="Arial" w:cs="Times New Roman"/>
      <w:color w:val="auto"/>
      <w:lang w:eastAsia="en-US"/>
    </w:rPr>
  </w:style>
  <w:style w:type="numbering" w:customStyle="1" w:styleId="BulletRed">
    <w:name w:val="Bullet Red"/>
    <w:basedOn w:val="Bezzoznamu"/>
    <w:rsid w:val="00D447FE"/>
    <w:pPr>
      <w:numPr>
        <w:numId w:val="15"/>
      </w:numPr>
    </w:pPr>
  </w:style>
  <w:style w:type="paragraph" w:customStyle="1" w:styleId="TableColumnHead">
    <w:name w:val="Table Column Head"/>
    <w:basedOn w:val="TableText"/>
    <w:rsid w:val="00D447FE"/>
    <w:pPr>
      <w:spacing w:before="80" w:after="80" w:line="260" w:lineRule="exact"/>
    </w:pPr>
    <w:rPr>
      <w:rFonts w:eastAsia="Times New Roman"/>
      <w:b/>
      <w:sz w:val="18"/>
      <w:szCs w:val="18"/>
    </w:rPr>
  </w:style>
  <w:style w:type="paragraph" w:customStyle="1" w:styleId="Example">
    <w:name w:val="Example"/>
    <w:basedOn w:val="Normlny"/>
    <w:link w:val="ExampleChar2"/>
    <w:rsid w:val="00D447FE"/>
    <w:pPr>
      <w:spacing w:line="240" w:lineRule="auto"/>
      <w:ind w:left="2160"/>
    </w:pPr>
    <w:rPr>
      <w:rFonts w:ascii="Courier New" w:eastAsia="Times New Roman" w:hAnsi="Courier New"/>
      <w:sz w:val="20"/>
      <w:szCs w:val="20"/>
    </w:rPr>
  </w:style>
  <w:style w:type="character" w:customStyle="1" w:styleId="ExampleChar2">
    <w:name w:val="Example Char2"/>
    <w:basedOn w:val="Predvolenpsmoodseku"/>
    <w:link w:val="Example"/>
    <w:rsid w:val="00D447FE"/>
    <w:rPr>
      <w:rFonts w:ascii="Courier New" w:eastAsia="Times New Roman" w:hAnsi="Courier New"/>
    </w:rPr>
  </w:style>
  <w:style w:type="paragraph" w:customStyle="1" w:styleId="pb1body1">
    <w:name w:val="pb1_body1"/>
    <w:basedOn w:val="Normlny"/>
    <w:rsid w:val="00D447FE"/>
    <w:pPr>
      <w:spacing w:before="100" w:beforeAutospacing="1" w:after="100" w:afterAutospacing="1" w:line="240" w:lineRule="auto"/>
    </w:pPr>
    <w:rPr>
      <w:rFonts w:ascii="Times New Roman" w:eastAsia="Times New Roman" w:hAnsi="Times New Roman"/>
      <w:sz w:val="24"/>
      <w:szCs w:val="24"/>
    </w:rPr>
  </w:style>
  <w:style w:type="paragraph" w:customStyle="1" w:styleId="Heading224">
    <w:name w:val="Heading 2+24"/>
    <w:basedOn w:val="Default"/>
    <w:next w:val="Default"/>
    <w:rsid w:val="00D447FE"/>
    <w:pPr>
      <w:spacing w:before="240" w:after="120"/>
    </w:pPr>
    <w:rPr>
      <w:rFonts w:ascii="Arial" w:hAnsi="Arial" w:cs="Times New Roman"/>
      <w:color w:val="auto"/>
      <w:lang w:eastAsia="en-US"/>
    </w:rPr>
  </w:style>
  <w:style w:type="paragraph" w:customStyle="1" w:styleId="NormalParagraph24">
    <w:name w:val="NormalParagraph+24"/>
    <w:basedOn w:val="Default"/>
    <w:next w:val="Default"/>
    <w:rsid w:val="00D447FE"/>
    <w:pPr>
      <w:spacing w:before="240"/>
    </w:pPr>
    <w:rPr>
      <w:rFonts w:ascii="Arial" w:hAnsi="Arial" w:cs="Times New Roman"/>
      <w:color w:val="auto"/>
      <w:lang w:eastAsia="en-US"/>
    </w:rPr>
  </w:style>
  <w:style w:type="character" w:customStyle="1" w:styleId="Command">
    <w:name w:val="Command"/>
    <w:rsid w:val="00D447FE"/>
    <w:rPr>
      <w:rFonts w:cs="Arial"/>
      <w:b/>
      <w:bCs/>
      <w:color w:val="000000"/>
    </w:rPr>
  </w:style>
  <w:style w:type="character" w:customStyle="1" w:styleId="CommandItalics">
    <w:name w:val="Command Italics"/>
    <w:rsid w:val="00D447FE"/>
    <w:rPr>
      <w:rFonts w:cs="Arial"/>
      <w:i/>
      <w:iCs/>
      <w:color w:val="000000"/>
    </w:rPr>
  </w:style>
  <w:style w:type="paragraph" w:customStyle="1" w:styleId="Preformatted24">
    <w:name w:val="Preformatted+24"/>
    <w:basedOn w:val="Default"/>
    <w:next w:val="Default"/>
    <w:rsid w:val="00D447FE"/>
    <w:rPr>
      <w:rFonts w:ascii="Arial" w:hAnsi="Arial" w:cs="Times New Roman"/>
      <w:color w:val="auto"/>
      <w:lang w:eastAsia="en-US"/>
    </w:rPr>
  </w:style>
  <w:style w:type="character" w:customStyle="1" w:styleId="PreCommandChar">
    <w:name w:val="Pre Command Char"/>
    <w:rsid w:val="00D447FE"/>
    <w:rPr>
      <w:rFonts w:ascii="Courier New" w:hAnsi="Courier New" w:cs="Courier New"/>
      <w:color w:val="000000"/>
      <w:sz w:val="18"/>
      <w:szCs w:val="18"/>
    </w:rPr>
  </w:style>
  <w:style w:type="paragraph" w:customStyle="1" w:styleId="Heading219">
    <w:name w:val="Heading 2+19"/>
    <w:basedOn w:val="Default"/>
    <w:next w:val="Default"/>
    <w:rsid w:val="00D447FE"/>
    <w:pPr>
      <w:spacing w:before="240" w:after="120"/>
    </w:pPr>
    <w:rPr>
      <w:rFonts w:ascii="Arial" w:hAnsi="Arial" w:cs="Times New Roman"/>
      <w:color w:val="auto"/>
      <w:lang w:eastAsia="en-US"/>
    </w:rPr>
  </w:style>
  <w:style w:type="paragraph" w:customStyle="1" w:styleId="NormalParagraph19">
    <w:name w:val="NormalParagraph+19"/>
    <w:basedOn w:val="Default"/>
    <w:next w:val="Default"/>
    <w:rsid w:val="00D447FE"/>
    <w:pPr>
      <w:spacing w:before="240"/>
    </w:pPr>
    <w:rPr>
      <w:rFonts w:ascii="Arial" w:hAnsi="Arial" w:cs="Times New Roman"/>
      <w:color w:val="auto"/>
      <w:lang w:eastAsia="en-US"/>
    </w:rPr>
  </w:style>
  <w:style w:type="paragraph" w:customStyle="1" w:styleId="AnswerBlank">
    <w:name w:val="Answer Blank"/>
    <w:basedOn w:val="Normlny"/>
    <w:rsid w:val="00D447FE"/>
    <w:pPr>
      <w:pBdr>
        <w:bottom w:val="single" w:sz="4" w:space="1" w:color="auto"/>
      </w:pBdr>
      <w:spacing w:before="120" w:after="120" w:line="260" w:lineRule="exact"/>
      <w:ind w:left="1915"/>
    </w:pPr>
    <w:rPr>
      <w:rFonts w:ascii="Times" w:eastAsia="Times New Roman" w:hAnsi="Times"/>
    </w:rPr>
  </w:style>
  <w:style w:type="character" w:styleId="PouitHypertextovPrepojenie">
    <w:name w:val="FollowedHyperlink"/>
    <w:basedOn w:val="Predvolenpsmoodseku"/>
    <w:rsid w:val="00D447FE"/>
    <w:rPr>
      <w:color w:val="800080"/>
      <w:u w:val="single"/>
    </w:rPr>
  </w:style>
  <w:style w:type="paragraph" w:customStyle="1" w:styleId="Preformatted19">
    <w:name w:val="Preformatted+19"/>
    <w:basedOn w:val="Default"/>
    <w:next w:val="Default"/>
    <w:rsid w:val="00D447FE"/>
    <w:rPr>
      <w:rFonts w:ascii="Arial" w:hAnsi="Arial" w:cs="Times New Roman"/>
      <w:color w:val="auto"/>
      <w:lang w:eastAsia="en-US"/>
    </w:rPr>
  </w:style>
  <w:style w:type="paragraph" w:customStyle="1" w:styleId="Bullet1Last">
    <w:name w:val="Bullet1 Last"/>
    <w:basedOn w:val="Normlny"/>
    <w:rsid w:val="00D447FE"/>
    <w:pPr>
      <w:tabs>
        <w:tab w:val="num" w:pos="2635"/>
      </w:tabs>
      <w:spacing w:before="0" w:after="240" w:line="260" w:lineRule="exact"/>
      <w:ind w:left="2635" w:hanging="720"/>
    </w:pPr>
    <w:rPr>
      <w:rFonts w:ascii="Times" w:eastAsia="Times New Roman" w:hAnsi="Times"/>
    </w:rPr>
  </w:style>
  <w:style w:type="paragraph" w:customStyle="1" w:styleId="Heading222">
    <w:name w:val="Heading 2+22"/>
    <w:basedOn w:val="Default"/>
    <w:next w:val="Default"/>
    <w:rsid w:val="00D447FE"/>
    <w:pPr>
      <w:spacing w:before="240" w:after="120"/>
    </w:pPr>
    <w:rPr>
      <w:rFonts w:ascii="Arial" w:hAnsi="Arial" w:cs="Times New Roman"/>
      <w:color w:val="auto"/>
      <w:lang w:eastAsia="en-US"/>
    </w:rPr>
  </w:style>
  <w:style w:type="paragraph" w:customStyle="1" w:styleId="NormalParagraph22">
    <w:name w:val="NormalParagraph+22"/>
    <w:basedOn w:val="Default"/>
    <w:next w:val="Default"/>
    <w:rsid w:val="00D447FE"/>
    <w:pPr>
      <w:spacing w:before="240"/>
    </w:pPr>
    <w:rPr>
      <w:rFonts w:ascii="Arial" w:hAnsi="Arial" w:cs="Times New Roman"/>
      <w:color w:val="auto"/>
      <w:lang w:eastAsia="en-US"/>
    </w:rPr>
  </w:style>
  <w:style w:type="paragraph" w:customStyle="1" w:styleId="Preformatted22">
    <w:name w:val="Preformatted+22"/>
    <w:basedOn w:val="Default"/>
    <w:next w:val="Default"/>
    <w:rsid w:val="00D447FE"/>
    <w:rPr>
      <w:rFonts w:ascii="Arial" w:hAnsi="Arial" w:cs="Times New Roman"/>
      <w:color w:val="auto"/>
      <w:lang w:eastAsia="en-US"/>
    </w:rPr>
  </w:style>
  <w:style w:type="paragraph" w:customStyle="1" w:styleId="NoteTip">
    <w:name w:val="Note Tip"/>
    <w:basedOn w:val="Note"/>
    <w:rsid w:val="00D447FE"/>
    <w:pPr>
      <w:keepLines/>
      <w:pBdr>
        <w:top w:val="single" w:sz="6" w:space="3" w:color="auto"/>
        <w:bottom w:val="single" w:sz="6" w:space="3" w:color="auto"/>
      </w:pBdr>
      <w:tabs>
        <w:tab w:val="clear" w:pos="1620"/>
        <w:tab w:val="num" w:pos="0"/>
      </w:tabs>
      <w:spacing w:before="240" w:after="240" w:line="260" w:lineRule="exact"/>
      <w:ind w:left="0" w:firstLine="0"/>
    </w:pPr>
    <w:rPr>
      <w:rFonts w:ascii="Arial" w:eastAsia="Times New Roman" w:hAnsi="Arial"/>
      <w:sz w:val="18"/>
      <w:szCs w:val="18"/>
    </w:rPr>
  </w:style>
  <w:style w:type="paragraph" w:customStyle="1" w:styleId="QuestionOptionMatch">
    <w:name w:val="Question Option Match"/>
    <w:basedOn w:val="Normlny"/>
    <w:rsid w:val="00D447FE"/>
    <w:pPr>
      <w:spacing w:before="130" w:after="80" w:line="300" w:lineRule="exact"/>
    </w:pPr>
    <w:rPr>
      <w:rFonts w:ascii="Times" w:eastAsia="Times New Roman" w:hAnsi="Times"/>
    </w:rPr>
  </w:style>
  <w:style w:type="paragraph" w:styleId="Normlnywebov">
    <w:name w:val="Normal (Web)"/>
    <w:basedOn w:val="Normlny"/>
    <w:rsid w:val="00D447FE"/>
    <w:pPr>
      <w:spacing w:before="100" w:beforeAutospacing="1" w:after="100" w:afterAutospacing="1" w:line="240" w:lineRule="auto"/>
    </w:pPr>
    <w:rPr>
      <w:rFonts w:ascii="Times New Roman" w:eastAsia="Times New Roman" w:hAnsi="Times New Roman"/>
      <w:sz w:val="24"/>
      <w:szCs w:val="24"/>
    </w:rPr>
  </w:style>
  <w:style w:type="paragraph" w:styleId="Revzia">
    <w:name w:val="Revision"/>
    <w:hidden/>
    <w:semiHidden/>
    <w:rsid w:val="00D447FE"/>
    <w:rPr>
      <w:rFonts w:eastAsia="Times New Roman" w:cs="Arial"/>
    </w:rPr>
  </w:style>
  <w:style w:type="character" w:customStyle="1" w:styleId="BodyTextChar">
    <w:name w:val="Body Text Char"/>
    <w:basedOn w:val="Predvolenpsmoodseku"/>
    <w:rsid w:val="00D447FE"/>
    <w:rPr>
      <w:rFonts w:eastAsia="Times New Roman" w:cs="Times New Roman"/>
      <w:sz w:val="24"/>
      <w:szCs w:val="24"/>
      <w:lang w:val="en-US" w:eastAsia="en-US" w:bidi="ar-SA"/>
    </w:rPr>
  </w:style>
  <w:style w:type="paragraph" w:customStyle="1" w:styleId="clearformatting">
    <w:name w:val="clear formatting"/>
    <w:basedOn w:val="Substepalpha0"/>
    <w:rsid w:val="00D447FE"/>
    <w:pPr>
      <w:numPr>
        <w:numId w:val="0"/>
      </w:numPr>
      <w:tabs>
        <w:tab w:val="num" w:pos="1080"/>
      </w:tabs>
      <w:ind w:left="1080" w:hanging="360"/>
    </w:pPr>
  </w:style>
  <w:style w:type="character" w:customStyle="1" w:styleId="content1">
    <w:name w:val="content1"/>
    <w:basedOn w:val="Predvolenpsmoodseku"/>
    <w:rsid w:val="00D447FE"/>
    <w:rPr>
      <w:rFonts w:ascii="Arial" w:hAnsi="Arial" w:cs="Arial" w:hint="default"/>
      <w:b w:val="0"/>
      <w:bCs w:val="0"/>
      <w:strike w:val="0"/>
      <w:dstrike w:val="0"/>
      <w:color w:val="000000"/>
      <w:sz w:val="18"/>
      <w:szCs w:val="18"/>
      <w:u w:val="none"/>
      <w:effect w:val="none"/>
    </w:rPr>
  </w:style>
  <w:style w:type="paragraph" w:customStyle="1" w:styleId="SectionHeadingInstructorNote">
    <w:name w:val="Section Heading Instructor Note"/>
    <w:basedOn w:val="SectionHeading"/>
    <w:next w:val="BodyFormatInstructor"/>
    <w:qFormat/>
    <w:rsid w:val="00D447FE"/>
    <w:rPr>
      <w:bCs/>
      <w:color w:val="FF0000"/>
    </w:rPr>
  </w:style>
  <w:style w:type="paragraph" w:customStyle="1" w:styleId="BulletInstructor">
    <w:name w:val="Bullet Instructor"/>
    <w:basedOn w:val="BulletBody"/>
    <w:qFormat/>
    <w:rsid w:val="00D447FE"/>
    <w:pPr>
      <w:numPr>
        <w:numId w:val="16"/>
      </w:numPr>
      <w:tabs>
        <w:tab w:val="clear" w:pos="1080"/>
        <w:tab w:val="num" w:pos="1325"/>
      </w:tabs>
      <w:ind w:left="1325"/>
    </w:pPr>
    <w:rPr>
      <w:color w:val="FF0000"/>
    </w:rPr>
  </w:style>
  <w:style w:type="paragraph" w:customStyle="1" w:styleId="NormalParagraph">
    <w:name w:val="NormalParagraph"/>
    <w:basedOn w:val="Normlny"/>
    <w:rsid w:val="00D447FE"/>
    <w:pPr>
      <w:spacing w:before="240" w:after="0" w:line="240" w:lineRule="auto"/>
      <w:ind w:left="432" w:right="432"/>
    </w:pPr>
    <w:rPr>
      <w:rFonts w:eastAsia="Times New Roman"/>
      <w:sz w:val="24"/>
      <w:szCs w:val="24"/>
    </w:rPr>
  </w:style>
  <w:style w:type="paragraph" w:customStyle="1" w:styleId="Preformatted">
    <w:name w:val="Preformatted"/>
    <w:basedOn w:val="NormalParagraph"/>
    <w:rsid w:val="00D447FE"/>
    <w:pPr>
      <w:spacing w:before="0"/>
    </w:pPr>
    <w:rPr>
      <w:rFonts w:ascii="Courier New" w:hAnsi="Courier New"/>
      <w:sz w:val="18"/>
    </w:rPr>
  </w:style>
  <w:style w:type="paragraph" w:customStyle="1" w:styleId="CourseName">
    <w:name w:val="Course Name"/>
    <w:basedOn w:val="BodyFormat"/>
    <w:rsid w:val="00D447FE"/>
    <w:pPr>
      <w:spacing w:after="0"/>
      <w:ind w:left="0"/>
    </w:pPr>
    <w:rPr>
      <w:b/>
      <w:bCs/>
      <w:szCs w:val="20"/>
    </w:rPr>
  </w:style>
  <w:style w:type="paragraph" w:customStyle="1" w:styleId="ReferenceHyperlink">
    <w:name w:val="Reference Hyperlink"/>
    <w:basedOn w:val="BulletBody"/>
    <w:next w:val="BulletBody"/>
    <w:rsid w:val="00D447FE"/>
    <w:pPr>
      <w:ind w:left="360" w:firstLine="360"/>
    </w:pPr>
    <w:rPr>
      <w:szCs w:val="20"/>
    </w:rPr>
  </w:style>
  <w:style w:type="paragraph" w:styleId="slovanzoznam">
    <w:name w:val="List Number"/>
    <w:basedOn w:val="Normlny"/>
    <w:rsid w:val="00D447FE"/>
    <w:pPr>
      <w:numPr>
        <w:numId w:val="10"/>
      </w:numPr>
      <w:spacing w:before="0" w:after="180" w:line="260" w:lineRule="exact"/>
    </w:pPr>
    <w:rPr>
      <w:rFonts w:ascii="Times" w:eastAsia="Times New Roman" w:hAnsi="Times"/>
    </w:rPr>
  </w:style>
  <w:style w:type="paragraph" w:customStyle="1" w:styleId="Bullet2">
    <w:name w:val="Bullet2"/>
    <w:basedOn w:val="Normlny"/>
    <w:rsid w:val="00D447FE"/>
    <w:pPr>
      <w:numPr>
        <w:numId w:val="11"/>
      </w:numPr>
      <w:spacing w:before="0" w:after="120" w:line="260" w:lineRule="exact"/>
    </w:pPr>
    <w:rPr>
      <w:rFonts w:ascii="Times" w:eastAsia="Times New Roman" w:hAnsi="Times"/>
    </w:rPr>
  </w:style>
  <w:style w:type="paragraph" w:customStyle="1" w:styleId="Referencelink">
    <w:name w:val="Reference link"/>
    <w:basedOn w:val="BodyFormat"/>
    <w:next w:val="BulletBody"/>
    <w:rsid w:val="00D447FE"/>
    <w:pPr>
      <w:ind w:left="1080"/>
    </w:pPr>
    <w:rPr>
      <w:color w:val="3333FF"/>
      <w:szCs w:val="20"/>
      <w:u w:val="single"/>
    </w:rPr>
  </w:style>
  <w:style w:type="paragraph" w:customStyle="1" w:styleId="Bullet3">
    <w:name w:val="Bullet3"/>
    <w:basedOn w:val="Normlny"/>
    <w:rsid w:val="00D447FE"/>
    <w:pPr>
      <w:numPr>
        <w:numId w:val="12"/>
      </w:numPr>
      <w:spacing w:before="0" w:after="120" w:line="260" w:lineRule="exact"/>
    </w:pPr>
    <w:rPr>
      <w:rFonts w:ascii="Times" w:eastAsia="Times New Roman" w:hAnsi="Times"/>
    </w:rPr>
  </w:style>
  <w:style w:type="paragraph" w:customStyle="1" w:styleId="Blankline">
    <w:name w:val="Blank line"/>
    <w:basedOn w:val="AnswerBlank"/>
    <w:rsid w:val="00D447FE"/>
    <w:pPr>
      <w:pBdr>
        <w:bottom w:val="none" w:sz="0" w:space="0" w:color="auto"/>
      </w:pBdr>
      <w:tabs>
        <w:tab w:val="right" w:leader="underscore" w:pos="9540"/>
      </w:tabs>
      <w:ind w:left="1260"/>
    </w:pPr>
  </w:style>
  <w:style w:type="paragraph" w:customStyle="1" w:styleId="Bullet1Checkbox">
    <w:name w:val="Bullet1 Checkbox"/>
    <w:basedOn w:val="BulletCheckbox"/>
    <w:rsid w:val="00D447FE"/>
    <w:pPr>
      <w:spacing w:after="120"/>
    </w:pPr>
  </w:style>
  <w:style w:type="paragraph" w:customStyle="1" w:styleId="BulletCheckbox">
    <w:name w:val="Bullet Checkbox"/>
    <w:basedOn w:val="Normlny"/>
    <w:rsid w:val="00D447FE"/>
    <w:pPr>
      <w:numPr>
        <w:numId w:val="13"/>
      </w:numPr>
      <w:spacing w:before="0" w:after="0" w:line="240" w:lineRule="auto"/>
    </w:pPr>
    <w:rPr>
      <w:rFonts w:ascii="Times" w:eastAsia="Times New Roman" w:hAnsi="Times"/>
    </w:rPr>
  </w:style>
  <w:style w:type="paragraph" w:customStyle="1" w:styleId="NoteCaution">
    <w:name w:val="Note Caution"/>
    <w:basedOn w:val="Note"/>
    <w:rsid w:val="00D447FE"/>
    <w:pPr>
      <w:keepLines/>
      <w:numPr>
        <w:numId w:val="14"/>
      </w:numPr>
      <w:pBdr>
        <w:top w:val="single" w:sz="6" w:space="3" w:color="auto"/>
        <w:bottom w:val="single" w:sz="6" w:space="3" w:color="auto"/>
      </w:pBdr>
      <w:tabs>
        <w:tab w:val="clear" w:pos="1620"/>
        <w:tab w:val="clear" w:pos="2275"/>
        <w:tab w:val="num" w:pos="1555"/>
      </w:tabs>
      <w:spacing w:before="240" w:after="240" w:line="260" w:lineRule="exact"/>
      <w:ind w:left="1555" w:hanging="360"/>
    </w:pPr>
    <w:rPr>
      <w:rFonts w:ascii="Arial" w:eastAsia="Times New Roman" w:hAnsi="Arial"/>
      <w:sz w:val="18"/>
      <w:szCs w:val="18"/>
    </w:rPr>
  </w:style>
  <w:style w:type="character" w:styleId="Zvraznenie">
    <w:name w:val="Emphasis"/>
    <w:basedOn w:val="Predvolenpsmoodseku"/>
    <w:qFormat/>
    <w:rsid w:val="00D447FE"/>
    <w:rPr>
      <w:b/>
      <w:bCs/>
      <w:i w:val="0"/>
      <w:iCs w:val="0"/>
    </w:rPr>
  </w:style>
  <w:style w:type="paragraph" w:customStyle="1" w:styleId="FigureBox">
    <w:name w:val="Figure Box"/>
    <w:next w:val="Normlny"/>
    <w:rsid w:val="00D447FE"/>
    <w:pPr>
      <w:widowControl w:val="0"/>
      <w:pBdr>
        <w:top w:val="single" w:sz="12" w:space="1" w:color="auto"/>
        <w:left w:val="single" w:sz="12" w:space="1" w:color="auto"/>
        <w:bottom w:val="single" w:sz="12" w:space="1" w:color="auto"/>
        <w:right w:val="single" w:sz="12" w:space="1" w:color="auto"/>
      </w:pBdr>
      <w:spacing w:after="240"/>
      <w:ind w:left="1195" w:right="1253"/>
    </w:pPr>
    <w:rPr>
      <w:rFonts w:ascii="Times" w:eastAsia="Times New Roman" w:hAnsi="Times"/>
      <w:sz w:val="22"/>
      <w:szCs w:val="22"/>
    </w:rPr>
  </w:style>
  <w:style w:type="paragraph" w:customStyle="1" w:styleId="FigureBoxTop">
    <w:name w:val="Figure Box Top"/>
    <w:basedOn w:val="FigureBox"/>
    <w:next w:val="Normlny"/>
    <w:rsid w:val="00D447FE"/>
    <w:pPr>
      <w:pageBreakBefore/>
    </w:pPr>
  </w:style>
  <w:style w:type="paragraph" w:customStyle="1" w:styleId="Example2">
    <w:name w:val="Example 2"/>
    <w:basedOn w:val="Example"/>
    <w:rsid w:val="00D447FE"/>
    <w:pPr>
      <w:tabs>
        <w:tab w:val="left" w:pos="2880"/>
        <w:tab w:val="left" w:pos="4320"/>
        <w:tab w:val="left" w:pos="5760"/>
        <w:tab w:val="left" w:pos="7200"/>
      </w:tabs>
      <w:ind w:left="1195"/>
    </w:pPr>
  </w:style>
  <w:style w:type="paragraph" w:customStyle="1" w:styleId="Example3">
    <w:name w:val="Example 3"/>
    <w:basedOn w:val="Example2"/>
    <w:rsid w:val="00D447FE"/>
    <w:pPr>
      <w:spacing w:before="0" w:after="0"/>
    </w:pPr>
    <w:rPr>
      <w:sz w:val="18"/>
      <w:szCs w:val="18"/>
    </w:rPr>
  </w:style>
  <w:style w:type="paragraph" w:customStyle="1" w:styleId="pblblocklabel">
    <w:name w:val="pbl_blocklabel"/>
    <w:basedOn w:val="Normlny"/>
    <w:rsid w:val="00D447FE"/>
    <w:pPr>
      <w:spacing w:before="100" w:beforeAutospacing="1" w:after="100" w:afterAutospacing="1" w:line="240" w:lineRule="auto"/>
    </w:pPr>
    <w:rPr>
      <w:rFonts w:ascii="Times New Roman" w:eastAsia="Times New Roman" w:hAnsi="Times New Roman"/>
      <w:sz w:val="24"/>
      <w:szCs w:val="24"/>
    </w:rPr>
  </w:style>
  <w:style w:type="character" w:customStyle="1" w:styleId="cexbold">
    <w:name w:val="cexbold"/>
    <w:basedOn w:val="Predvolenpsmoodseku"/>
    <w:rsid w:val="00D447FE"/>
  </w:style>
  <w:style w:type="character" w:customStyle="1" w:styleId="BulletBodyChar">
    <w:name w:val="Bullet Body Char"/>
    <w:basedOn w:val="BodyFormatChar"/>
    <w:link w:val="BulletBody"/>
    <w:rsid w:val="00D447FE"/>
    <w:rPr>
      <w:rFonts w:eastAsia="Times New Roman"/>
      <w:szCs w:val="24"/>
    </w:rPr>
  </w:style>
  <w:style w:type="character" w:styleId="Siln">
    <w:name w:val="Strong"/>
    <w:basedOn w:val="Predvolenpsmoodseku"/>
    <w:qFormat/>
    <w:rsid w:val="00D447FE"/>
    <w:rPr>
      <w:b/>
      <w:bCs/>
    </w:rPr>
  </w:style>
  <w:style w:type="paragraph" w:customStyle="1" w:styleId="CommandFont">
    <w:name w:val="Command Font"/>
    <w:basedOn w:val="BodyFormat"/>
    <w:link w:val="CommandFontChar"/>
    <w:qFormat/>
    <w:rsid w:val="00D447FE"/>
    <w:pPr>
      <w:spacing w:before="0" w:after="0" w:line="240" w:lineRule="auto"/>
      <w:ind w:left="720"/>
    </w:pPr>
    <w:rPr>
      <w:rFonts w:ascii="Courier New" w:hAnsi="Courier New"/>
    </w:rPr>
  </w:style>
  <w:style w:type="paragraph" w:customStyle="1" w:styleId="StyleBlanklineLeft05">
    <w:name w:val="Style Blank line + Left:  0.5&quot;"/>
    <w:basedOn w:val="Blankline"/>
    <w:rsid w:val="00D447FE"/>
    <w:pPr>
      <w:ind w:left="360"/>
    </w:pPr>
    <w:rPr>
      <w:rFonts w:ascii="Arial" w:hAnsi="Arial"/>
      <w:sz w:val="20"/>
      <w:szCs w:val="20"/>
    </w:rPr>
  </w:style>
  <w:style w:type="character" w:customStyle="1" w:styleId="CommandFontChar">
    <w:name w:val="Command Font Char"/>
    <w:basedOn w:val="BodyFormatChar"/>
    <w:link w:val="CommandFont"/>
    <w:rsid w:val="00D447FE"/>
    <w:rPr>
      <w:rFonts w:ascii="Courier New" w:eastAsia="Times New Roman" w:hAnsi="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Kresba_programu_Microsoft_Visio1.vsdx"/><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4902D-F3A4-4E72-8E0E-96C3953BA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2970</Words>
  <Characters>16929</Characters>
  <Application>Microsoft Office Word</Application>
  <DocSecurity>0</DocSecurity>
  <Lines>141</Lines>
  <Paragraphs>39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Pavel Segec</cp:lastModifiedBy>
  <cp:revision>8</cp:revision>
  <cp:lastPrinted>2013-05-31T00:03:00Z</cp:lastPrinted>
  <dcterms:created xsi:type="dcterms:W3CDTF">2014-12-18T14:54:00Z</dcterms:created>
  <dcterms:modified xsi:type="dcterms:W3CDTF">2017-06-11T13:44:00Z</dcterms:modified>
</cp:coreProperties>
</file>